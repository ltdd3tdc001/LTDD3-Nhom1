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7A5" w:rsidRPr="00F66E47" w:rsidRDefault="00B727A5" w:rsidP="00F66E47">
      <w:pPr>
        <w:spacing w:line="276" w:lineRule="auto"/>
        <w:jc w:val="center"/>
        <w:rPr>
          <w:rFonts w:cstheme="minorHAnsi"/>
          <w:b/>
          <w:sz w:val="36"/>
          <w:szCs w:val="36"/>
        </w:rPr>
      </w:pPr>
      <w:r w:rsidRPr="00F66E47">
        <w:rPr>
          <w:rFonts w:cstheme="minorHAnsi"/>
          <w:b/>
          <w:sz w:val="36"/>
          <w:szCs w:val="36"/>
        </w:rPr>
        <w:t>CHƯƠNG 2:</w:t>
      </w:r>
      <w:r w:rsidRPr="00F66E47">
        <w:rPr>
          <w:rFonts w:cstheme="minorHAnsi"/>
          <w:sz w:val="36"/>
          <w:szCs w:val="36"/>
        </w:rPr>
        <w:t xml:space="preserve"> </w:t>
      </w:r>
      <w:r w:rsidRPr="00F66E47">
        <w:rPr>
          <w:rFonts w:cstheme="minorHAnsi"/>
          <w:b/>
          <w:sz w:val="36"/>
          <w:szCs w:val="36"/>
        </w:rPr>
        <w:t>Kiến thức cơ bản về ES6</w:t>
      </w:r>
    </w:p>
    <w:p w:rsidR="00B727A5" w:rsidRPr="00F66E47" w:rsidRDefault="00B727A5" w:rsidP="00B727A5">
      <w:pPr>
        <w:pStyle w:val="ListParagraph"/>
        <w:numPr>
          <w:ilvl w:val="0"/>
          <w:numId w:val="1"/>
        </w:numPr>
        <w:spacing w:after="160" w:line="256" w:lineRule="auto"/>
        <w:rPr>
          <w:rFonts w:cstheme="minorHAnsi"/>
          <w:sz w:val="28"/>
          <w:szCs w:val="28"/>
        </w:rPr>
      </w:pPr>
      <w:r w:rsidRPr="00F66E47">
        <w:rPr>
          <w:rFonts w:cstheme="minorHAnsi"/>
          <w:sz w:val="28"/>
          <w:szCs w:val="28"/>
        </w:rPr>
        <w:t>Biế</w:t>
      </w:r>
      <w:r w:rsidR="003C4C44">
        <w:rPr>
          <w:rFonts w:cstheme="minorHAnsi"/>
          <w:sz w:val="28"/>
          <w:szCs w:val="28"/>
        </w:rPr>
        <w:t>n Let, Var, Const</w:t>
      </w:r>
      <w:r w:rsidRPr="00F66E47">
        <w:rPr>
          <w:rFonts w:cstheme="minorHAnsi"/>
          <w:sz w:val="28"/>
          <w:szCs w:val="28"/>
        </w:rPr>
        <w:t xml:space="preserve"> trong ES6</w:t>
      </w:r>
    </w:p>
    <w:p w:rsidR="00B727A5" w:rsidRPr="00F66E47" w:rsidRDefault="00B727A5" w:rsidP="00B727A5">
      <w:pPr>
        <w:pStyle w:val="ListParagraph"/>
        <w:numPr>
          <w:ilvl w:val="0"/>
          <w:numId w:val="1"/>
        </w:numPr>
        <w:spacing w:after="160" w:line="256" w:lineRule="auto"/>
        <w:rPr>
          <w:rFonts w:cstheme="minorHAnsi"/>
          <w:sz w:val="28"/>
          <w:szCs w:val="28"/>
        </w:rPr>
      </w:pPr>
      <w:r w:rsidRPr="00F66E47">
        <w:rPr>
          <w:rFonts w:cstheme="minorHAnsi"/>
          <w:sz w:val="28"/>
          <w:szCs w:val="28"/>
        </w:rPr>
        <w:t>Arrow Function</w:t>
      </w:r>
    </w:p>
    <w:p w:rsidR="00B727A5" w:rsidRPr="00F66E47" w:rsidRDefault="00B727A5" w:rsidP="00B727A5">
      <w:pPr>
        <w:pStyle w:val="ListParagraph"/>
        <w:numPr>
          <w:ilvl w:val="0"/>
          <w:numId w:val="1"/>
        </w:numPr>
        <w:spacing w:after="160" w:line="256" w:lineRule="auto"/>
        <w:rPr>
          <w:rFonts w:cstheme="minorHAnsi"/>
          <w:sz w:val="28"/>
          <w:szCs w:val="28"/>
        </w:rPr>
      </w:pPr>
      <w:r w:rsidRPr="00F66E47">
        <w:rPr>
          <w:rFonts w:cstheme="minorHAnsi"/>
          <w:sz w:val="28"/>
          <w:szCs w:val="28"/>
        </w:rPr>
        <w:t>Kiểu dữ liệu Object</w:t>
      </w:r>
    </w:p>
    <w:p w:rsidR="00B727A5" w:rsidRPr="00F66E47" w:rsidRDefault="00B727A5" w:rsidP="00B727A5">
      <w:pPr>
        <w:pStyle w:val="ListParagraph"/>
        <w:numPr>
          <w:ilvl w:val="0"/>
          <w:numId w:val="1"/>
        </w:numPr>
        <w:spacing w:after="160" w:line="276" w:lineRule="auto"/>
        <w:rPr>
          <w:rFonts w:cstheme="minorHAnsi"/>
          <w:color w:val="000000"/>
          <w:sz w:val="28"/>
          <w:szCs w:val="28"/>
        </w:rPr>
      </w:pPr>
      <w:r w:rsidRPr="00F66E47">
        <w:rPr>
          <w:rFonts w:cstheme="minorHAnsi"/>
          <w:sz w:val="28"/>
          <w:szCs w:val="28"/>
        </w:rPr>
        <w:t>Khai báo Class trong ES6</w:t>
      </w:r>
    </w:p>
    <w:p w:rsidR="00A92F6F" w:rsidRDefault="00A92F6F">
      <w:pPr>
        <w:rPr>
          <w:rFonts w:cstheme="minorHAnsi"/>
        </w:rPr>
      </w:pPr>
    </w:p>
    <w:p w:rsidR="003C4C44" w:rsidRPr="00F66E47" w:rsidRDefault="003C4C44">
      <w:pPr>
        <w:rPr>
          <w:rFonts w:cstheme="minorHAnsi"/>
        </w:rPr>
      </w:pPr>
    </w:p>
    <w:p w:rsidR="00B727A5" w:rsidRPr="00E530A2" w:rsidRDefault="004974D0" w:rsidP="00E530A2">
      <w:pPr>
        <w:spacing w:after="160" w:line="256" w:lineRule="auto"/>
        <w:rPr>
          <w:rFonts w:cstheme="minorHAnsi"/>
          <w:sz w:val="28"/>
          <w:szCs w:val="28"/>
        </w:rPr>
      </w:pPr>
      <w:r w:rsidRPr="00E530A2">
        <w:rPr>
          <w:rFonts w:cstheme="minorHAnsi"/>
          <w:sz w:val="28"/>
          <w:szCs w:val="28"/>
        </w:rPr>
        <w:t>2.1</w:t>
      </w:r>
      <w:r w:rsidR="00B727A5" w:rsidRPr="00E530A2">
        <w:rPr>
          <w:rFonts w:cstheme="minorHAnsi"/>
          <w:sz w:val="28"/>
          <w:szCs w:val="28"/>
        </w:rPr>
        <w:t>Biến Let, Var, Conts trong ES6</w:t>
      </w:r>
    </w:p>
    <w:p w:rsidR="00B727A5" w:rsidRPr="00F66E47" w:rsidRDefault="00B727A5">
      <w:pPr>
        <w:rPr>
          <w:rFonts w:cstheme="minorHAnsi"/>
          <w:b/>
        </w:rPr>
      </w:pPr>
    </w:p>
    <w:p w:rsidR="00B727A5" w:rsidRPr="00E530A2" w:rsidRDefault="00B727A5" w:rsidP="004974D0">
      <w:pPr>
        <w:pStyle w:val="ListParagraph"/>
        <w:numPr>
          <w:ilvl w:val="1"/>
          <w:numId w:val="3"/>
        </w:numPr>
        <w:spacing w:after="160" w:line="256" w:lineRule="auto"/>
        <w:rPr>
          <w:rFonts w:cstheme="minorHAnsi"/>
          <w:sz w:val="28"/>
          <w:szCs w:val="28"/>
        </w:rPr>
      </w:pPr>
      <w:r w:rsidRPr="00E530A2">
        <w:rPr>
          <w:rFonts w:cstheme="minorHAnsi"/>
          <w:sz w:val="28"/>
          <w:szCs w:val="28"/>
        </w:rPr>
        <w:t>Arrow Function</w:t>
      </w:r>
    </w:p>
    <w:p w:rsidR="00E530A2" w:rsidRDefault="00E530A2" w:rsidP="00860261">
      <w:pPr>
        <w:pStyle w:val="Heading2"/>
        <w:shd w:val="clear" w:color="auto" w:fill="FFFFFF"/>
        <w:spacing w:before="360" w:beforeAutospacing="0" w:after="144" w:afterAutospacing="0"/>
        <w:rPr>
          <w:rFonts w:asciiTheme="minorHAnsi" w:eastAsiaTheme="minorEastAsia" w:hAnsiTheme="minorHAnsi" w:cstheme="minorHAnsi"/>
          <w:b w:val="0"/>
          <w:bCs w:val="0"/>
          <w:color w:val="1B1B1B"/>
          <w:spacing w:val="-1"/>
          <w:sz w:val="24"/>
          <w:szCs w:val="24"/>
          <w:shd w:val="clear" w:color="auto" w:fill="FFFFFF"/>
        </w:rPr>
      </w:pPr>
      <w:r w:rsidRPr="00E530A2">
        <w:rPr>
          <w:rFonts w:asciiTheme="minorHAnsi" w:eastAsiaTheme="minorEastAsia" w:hAnsiTheme="minorHAnsi" w:cstheme="minorHAnsi"/>
          <w:b w:val="0"/>
          <w:bCs w:val="0"/>
          <w:color w:val="1B1B1B"/>
          <w:spacing w:val="-1"/>
          <w:sz w:val="24"/>
          <w:szCs w:val="24"/>
          <w:shd w:val="clear" w:color="auto" w:fill="FFFFFF"/>
        </w:rPr>
        <w:t>Arrow function - còn được gọi là "fat arrow", là cú pháp được mượn từ CoffeeScript (một ngôn ngữ chuyển tiếp), cú pháp này là cách ngắn gọn hơn dùng để viết function. Ở đây sử dụng kí tự =&gt;, trông giống như một mũi tên "béo". Arrow function là một hàm vô danh và nó thay đổi cách this bind đến function. Arrow function làm code của ta trông ngắn gọn hơn, giúp đơn giản hóa function scoping cũng như từ khóa this</w:t>
      </w:r>
    </w:p>
    <w:p w:rsidR="00E530A2" w:rsidRDefault="00E530A2" w:rsidP="00860261">
      <w:pPr>
        <w:pStyle w:val="Heading2"/>
        <w:shd w:val="clear" w:color="auto" w:fill="FFFFFF"/>
        <w:spacing w:before="360" w:beforeAutospacing="0" w:after="144" w:afterAutospacing="0"/>
        <w:rPr>
          <w:rFonts w:asciiTheme="minorHAnsi" w:eastAsiaTheme="minorEastAsia" w:hAnsiTheme="minorHAnsi" w:cstheme="minorHAnsi"/>
          <w:b w:val="0"/>
          <w:bCs w:val="0"/>
          <w:color w:val="1B1B1B"/>
          <w:spacing w:val="-1"/>
          <w:sz w:val="24"/>
          <w:szCs w:val="24"/>
          <w:shd w:val="clear" w:color="auto" w:fill="FFFFFF"/>
        </w:rPr>
      </w:pPr>
    </w:p>
    <w:p w:rsidR="00CC1FB5" w:rsidRDefault="00860261" w:rsidP="00CC1FB5">
      <w:pPr>
        <w:pStyle w:val="Heading2"/>
        <w:shd w:val="clear" w:color="auto" w:fill="FFFFFF"/>
        <w:spacing w:before="360" w:beforeAutospacing="0" w:after="144" w:afterAutospacing="0"/>
        <w:rPr>
          <w:rFonts w:asciiTheme="minorHAnsi" w:hAnsiTheme="minorHAnsi" w:cstheme="minorHAnsi"/>
          <w:color w:val="292B2C"/>
          <w:sz w:val="24"/>
          <w:szCs w:val="24"/>
        </w:rPr>
      </w:pPr>
      <w:r w:rsidRPr="004974D0">
        <w:rPr>
          <w:rFonts w:asciiTheme="minorHAnsi" w:hAnsiTheme="minorHAnsi" w:cstheme="minorHAnsi"/>
          <w:color w:val="292B2C"/>
          <w:sz w:val="24"/>
          <w:szCs w:val="24"/>
        </w:rPr>
        <w:t>Cách dùng arrow function</w:t>
      </w:r>
    </w:p>
    <w:p w:rsidR="00860261" w:rsidRDefault="00860261" w:rsidP="00CC1FB5">
      <w:pPr>
        <w:pStyle w:val="Heading2"/>
        <w:shd w:val="clear" w:color="auto" w:fill="FFFFFF"/>
        <w:spacing w:before="360" w:beforeAutospacing="0" w:after="144" w:afterAutospacing="0"/>
        <w:rPr>
          <w:rFonts w:asciiTheme="minorHAnsi" w:hAnsiTheme="minorHAnsi" w:cstheme="minorHAnsi"/>
          <w:color w:val="292B2C"/>
        </w:rPr>
      </w:pPr>
      <w:r w:rsidRPr="00F66E47">
        <w:rPr>
          <w:rFonts w:asciiTheme="minorHAnsi" w:hAnsiTheme="minorHAnsi" w:cstheme="minorHAnsi"/>
          <w:color w:val="292B2C"/>
        </w:rPr>
        <w:t>Trong trường hợp nhiều tham số</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(param1, param2, paramN) =&gt; expression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ES5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var multiply = function(x, y)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return x * y;</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 xml:space="preserve">// ES6 </w:t>
      </w:r>
    </w:p>
    <w:p w:rsidR="00CC1FB5" w:rsidRPr="00CC1FB5" w:rsidRDefault="00CC1FB5" w:rsidP="00CC1F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sz w:val="23"/>
          <w:szCs w:val="23"/>
        </w:rPr>
      </w:pPr>
      <w:r w:rsidRPr="00CC1FB5">
        <w:rPr>
          <w:rFonts w:ascii="Consolas" w:eastAsia="Times New Roman" w:hAnsi="Consolas" w:cs="Consolas"/>
          <w:color w:val="24292E"/>
          <w:sz w:val="23"/>
          <w:szCs w:val="23"/>
        </w:rPr>
        <w:t>var multiply = (x, y) =&gt; { return x * y };</w:t>
      </w:r>
    </w:p>
    <w:p w:rsidR="00CC1FB5" w:rsidRPr="00CC1FB5" w:rsidRDefault="00CC1FB5" w:rsidP="00CC1FB5">
      <w:pPr>
        <w:pStyle w:val="Heading2"/>
        <w:shd w:val="clear" w:color="auto" w:fill="FFFFFF"/>
        <w:spacing w:before="360" w:beforeAutospacing="0" w:after="144" w:afterAutospacing="0"/>
        <w:rPr>
          <w:rFonts w:asciiTheme="minorHAnsi" w:hAnsiTheme="minorHAnsi" w:cstheme="minorHAnsi"/>
          <w:color w:val="292B2C"/>
          <w:sz w:val="24"/>
          <w:szCs w:val="24"/>
        </w:rPr>
      </w:pPr>
    </w:p>
    <w:p w:rsidR="00860261" w:rsidRPr="004974D0" w:rsidRDefault="00860261" w:rsidP="00860261">
      <w:pPr>
        <w:spacing w:after="160" w:line="256" w:lineRule="auto"/>
        <w:rPr>
          <w:rFonts w:cstheme="minorHAnsi"/>
          <w:color w:val="1B1B1B"/>
          <w:spacing w:val="-1"/>
          <w:shd w:val="clear" w:color="auto" w:fill="FFFFFF"/>
        </w:rPr>
      </w:pPr>
      <w:r w:rsidRPr="004974D0">
        <w:rPr>
          <w:rFonts w:cstheme="minorHAnsi"/>
          <w:color w:val="1B1B1B"/>
          <w:spacing w:val="-1"/>
          <w:shd w:val="clear" w:color="auto" w:fill="FFFFFF"/>
        </w:rPr>
        <w:t>Ví dụ trên cho cùng một kết quả, tuy nhiên cú pháp với arrow function tốn ít dòng mã hơn. Trong trường hợp chỉ có một biểu thức thì không cần tới dấu ngoặc nhọn: Ví dụ trên có thể viết lại như sau:</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var multiply = (x, y) =&gt; x * y ;</w:t>
      </w:r>
    </w:p>
    <w:p w:rsidR="00860261" w:rsidRPr="00F66E47" w:rsidRDefault="00860261" w:rsidP="00860261">
      <w:pPr>
        <w:spacing w:after="160" w:line="256" w:lineRule="auto"/>
        <w:rPr>
          <w:rFonts w:cstheme="minorHAnsi"/>
          <w:sz w:val="26"/>
          <w:szCs w:val="26"/>
        </w:rPr>
      </w:pPr>
    </w:p>
    <w:p w:rsidR="00860261" w:rsidRPr="00F66E47" w:rsidRDefault="00860261" w:rsidP="00860261">
      <w:pPr>
        <w:pStyle w:val="Heading3"/>
        <w:shd w:val="clear" w:color="auto" w:fill="FFFFFF"/>
        <w:spacing w:before="360" w:after="144"/>
        <w:rPr>
          <w:rFonts w:asciiTheme="minorHAnsi" w:hAnsiTheme="minorHAnsi" w:cstheme="minorHAnsi"/>
          <w:color w:val="292B2C"/>
        </w:rPr>
      </w:pPr>
      <w:r w:rsidRPr="00F66E47">
        <w:rPr>
          <w:rFonts w:asciiTheme="minorHAnsi" w:hAnsiTheme="minorHAnsi" w:cstheme="minorHAnsi"/>
          <w:color w:val="292B2C"/>
        </w:rPr>
        <w:t>Trong trường hợp 1 tham số</w:t>
      </w:r>
    </w:p>
    <w:p w:rsidR="00860261" w:rsidRPr="004974D0" w:rsidRDefault="00860261" w:rsidP="00860261">
      <w:pPr>
        <w:spacing w:after="160" w:line="256" w:lineRule="auto"/>
        <w:rPr>
          <w:rFonts w:cstheme="minorHAnsi"/>
          <w:color w:val="1B1B1B"/>
          <w:spacing w:val="-1"/>
          <w:shd w:val="clear" w:color="auto" w:fill="FFFFFF"/>
        </w:rPr>
      </w:pPr>
      <w:r w:rsidRPr="004974D0">
        <w:rPr>
          <w:rFonts w:cstheme="minorHAnsi"/>
          <w:color w:val="1B1B1B"/>
          <w:spacing w:val="-1"/>
          <w:shd w:val="clear" w:color="auto" w:fill="FFFFFF"/>
        </w:rPr>
        <w:t>Dấu ngoặc đơn là optional khi chỉ có một tham số</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//ES5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var phraseSplitterEs5 = function phraseSplitter(phrase)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return phrase.split('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//ES6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var phraseSplitterEs6 = phrase =&gt; phrase.split("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console.log(phraseSplitterEs6("ES6 Awesomeness"));  // ["ES6", "Awesomeness"]</w:t>
      </w:r>
    </w:p>
    <w:p w:rsidR="00860261" w:rsidRDefault="00860261" w:rsidP="00860261">
      <w:pPr>
        <w:spacing w:after="160" w:line="256" w:lineRule="auto"/>
        <w:rPr>
          <w:rFonts w:cstheme="minorHAnsi"/>
          <w:sz w:val="26"/>
          <w:szCs w:val="26"/>
        </w:rPr>
      </w:pPr>
    </w:p>
    <w:p w:rsidR="00CC1FB5" w:rsidRDefault="00CC1FB5" w:rsidP="00860261">
      <w:pPr>
        <w:spacing w:after="160" w:line="256" w:lineRule="auto"/>
        <w:rPr>
          <w:rFonts w:cstheme="minorHAnsi"/>
          <w:sz w:val="26"/>
          <w:szCs w:val="26"/>
        </w:rPr>
      </w:pPr>
    </w:p>
    <w:p w:rsidR="00CC1FB5" w:rsidRDefault="00CC1FB5" w:rsidP="00860261">
      <w:pPr>
        <w:spacing w:after="160" w:line="256" w:lineRule="auto"/>
        <w:rPr>
          <w:rFonts w:cstheme="minorHAnsi"/>
          <w:sz w:val="26"/>
          <w:szCs w:val="26"/>
        </w:rPr>
      </w:pPr>
    </w:p>
    <w:p w:rsidR="00CC1FB5" w:rsidRDefault="00CC1FB5" w:rsidP="00860261">
      <w:pPr>
        <w:spacing w:after="160" w:line="256" w:lineRule="auto"/>
        <w:rPr>
          <w:rFonts w:cstheme="minorHAnsi"/>
          <w:sz w:val="26"/>
          <w:szCs w:val="26"/>
        </w:rPr>
      </w:pPr>
    </w:p>
    <w:p w:rsidR="00CC1FB5" w:rsidRDefault="00CC1FB5" w:rsidP="00860261">
      <w:pPr>
        <w:spacing w:after="160" w:line="256" w:lineRule="auto"/>
        <w:rPr>
          <w:rFonts w:cstheme="minorHAnsi"/>
          <w:sz w:val="26"/>
          <w:szCs w:val="26"/>
        </w:rPr>
      </w:pPr>
    </w:p>
    <w:p w:rsidR="00CC1FB5" w:rsidRPr="00F66E47" w:rsidRDefault="00CC1FB5" w:rsidP="00860261">
      <w:pPr>
        <w:spacing w:after="160" w:line="256" w:lineRule="auto"/>
        <w:rPr>
          <w:rFonts w:cstheme="minorHAnsi"/>
          <w:sz w:val="26"/>
          <w:szCs w:val="26"/>
        </w:rPr>
      </w:pPr>
      <w:r>
        <w:rPr>
          <w:rFonts w:cstheme="minorHAnsi"/>
          <w:sz w:val="26"/>
          <w:szCs w:val="26"/>
        </w:rPr>
        <w:tab/>
      </w:r>
    </w:p>
    <w:p w:rsidR="00860261" w:rsidRPr="00F66E47" w:rsidRDefault="00860261" w:rsidP="00860261">
      <w:pPr>
        <w:pStyle w:val="Heading3"/>
        <w:shd w:val="clear" w:color="auto" w:fill="FFFFFF"/>
        <w:spacing w:before="360" w:after="144"/>
        <w:rPr>
          <w:rFonts w:asciiTheme="minorHAnsi" w:hAnsiTheme="minorHAnsi" w:cstheme="minorHAnsi"/>
          <w:color w:val="292B2C"/>
        </w:rPr>
      </w:pPr>
      <w:r w:rsidRPr="00F66E47">
        <w:rPr>
          <w:rFonts w:asciiTheme="minorHAnsi" w:hAnsiTheme="minorHAnsi" w:cstheme="minorHAnsi"/>
          <w:color w:val="292B2C"/>
        </w:rPr>
        <w:lastRenderedPageBreak/>
        <w:t>Trong trường hợp không có tham số</w:t>
      </w:r>
    </w:p>
    <w:p w:rsidR="00860261" w:rsidRPr="00F66E47" w:rsidRDefault="00860261" w:rsidP="00860261">
      <w:pPr>
        <w:spacing w:after="160" w:line="256" w:lineRule="auto"/>
        <w:rPr>
          <w:rFonts w:cstheme="minorHAnsi"/>
          <w:sz w:val="26"/>
          <w:szCs w:val="26"/>
        </w:rPr>
      </w:pPr>
    </w:p>
    <w:p w:rsidR="00860261" w:rsidRPr="004974D0" w:rsidRDefault="00860261" w:rsidP="004974D0">
      <w:pPr>
        <w:spacing w:after="160" w:line="256" w:lineRule="auto"/>
        <w:rPr>
          <w:rStyle w:val="HTMLCode"/>
          <w:rFonts w:asciiTheme="minorHAnsi" w:eastAsiaTheme="minorEastAsia" w:hAnsiTheme="minorHAnsi" w:cstheme="minorHAnsi"/>
          <w:color w:val="1B1B1B"/>
          <w:spacing w:val="-1"/>
          <w:sz w:val="24"/>
          <w:szCs w:val="24"/>
          <w:shd w:val="clear" w:color="auto" w:fill="FFFFFF"/>
        </w:rPr>
      </w:pPr>
      <w:r w:rsidRPr="004974D0">
        <w:rPr>
          <w:rFonts w:cstheme="minorHAnsi"/>
          <w:color w:val="1B1B1B"/>
          <w:spacing w:val="-1"/>
          <w:shd w:val="clear" w:color="auto" w:fill="FFFFFF"/>
        </w:rPr>
        <w:t>Dấu ngoặc đơn là bắt buộc khi không có tham số.</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//ES6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var docLogEs6 = () =&gt; { console.log(document);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docLogEs6(); // #document... &lt;html&gt; ….</w:t>
      </w:r>
    </w:p>
    <w:p w:rsidR="00860261" w:rsidRPr="004974D0" w:rsidRDefault="00860261" w:rsidP="00860261">
      <w:pPr>
        <w:pStyle w:val="Heading2"/>
        <w:shd w:val="clear" w:color="auto" w:fill="FFFFFF"/>
        <w:spacing w:before="360" w:beforeAutospacing="0" w:after="144" w:afterAutospacing="0"/>
        <w:rPr>
          <w:rFonts w:asciiTheme="minorHAnsi" w:hAnsiTheme="minorHAnsi" w:cstheme="minorHAnsi"/>
          <w:color w:val="292B2C"/>
          <w:sz w:val="24"/>
          <w:szCs w:val="24"/>
        </w:rPr>
      </w:pPr>
      <w:r w:rsidRPr="004974D0">
        <w:rPr>
          <w:rFonts w:asciiTheme="minorHAnsi" w:hAnsiTheme="minorHAnsi" w:cstheme="minorHAnsi"/>
          <w:color w:val="292B2C"/>
          <w:sz w:val="24"/>
          <w:szCs w:val="24"/>
        </w:rPr>
        <w:t>Khi nào thì nên sử dụng arrow function</w:t>
      </w:r>
    </w:p>
    <w:p w:rsidR="00860261" w:rsidRPr="004974D0" w:rsidRDefault="00860261" w:rsidP="00860261">
      <w:pPr>
        <w:spacing w:after="160" w:line="256" w:lineRule="auto"/>
        <w:rPr>
          <w:rFonts w:cstheme="minorHAnsi"/>
        </w:rPr>
      </w:pPr>
    </w:p>
    <w:p w:rsidR="00860261" w:rsidRPr="004974D0" w:rsidRDefault="00860261" w:rsidP="00860261">
      <w:pPr>
        <w:spacing w:after="160" w:line="256" w:lineRule="auto"/>
        <w:rPr>
          <w:rFonts w:cstheme="minorHAnsi"/>
          <w:color w:val="1B1B1B"/>
          <w:spacing w:val="-1"/>
          <w:shd w:val="clear" w:color="auto" w:fill="FFFFFF"/>
        </w:rPr>
      </w:pPr>
      <w:r w:rsidRPr="004974D0">
        <w:rPr>
          <w:rFonts w:cstheme="minorHAnsi"/>
          <w:color w:val="1B1B1B"/>
          <w:spacing w:val="-1"/>
          <w:shd w:val="clear" w:color="auto" w:fill="FFFFFF"/>
        </w:rPr>
        <w:t>Một usecase phổ biến áp dung arrow function là thao tác mảng, thông thường là khi dùng </w:t>
      </w:r>
      <w:r w:rsidRPr="004974D0">
        <w:rPr>
          <w:rStyle w:val="HTMLCode"/>
          <w:rFonts w:asciiTheme="minorHAnsi" w:eastAsiaTheme="minorEastAsia" w:hAnsiTheme="minorHAnsi" w:cstheme="minorHAnsi"/>
          <w:color w:val="1B1B1B"/>
          <w:spacing w:val="-1"/>
          <w:sz w:val="24"/>
          <w:szCs w:val="24"/>
          <w:shd w:val="clear" w:color="auto" w:fill="EEEEEE"/>
        </w:rPr>
        <w:t>map</w:t>
      </w:r>
      <w:r w:rsidRPr="004974D0">
        <w:rPr>
          <w:rFonts w:cstheme="minorHAnsi"/>
          <w:color w:val="1B1B1B"/>
          <w:spacing w:val="-1"/>
          <w:shd w:val="clear" w:color="auto" w:fill="FFFFFF"/>
        </w:rPr>
        <w:t>hoặc </w:t>
      </w:r>
      <w:r w:rsidRPr="004974D0">
        <w:rPr>
          <w:rStyle w:val="HTMLCode"/>
          <w:rFonts w:asciiTheme="minorHAnsi" w:eastAsiaTheme="minorEastAsia" w:hAnsiTheme="minorHAnsi" w:cstheme="minorHAnsi"/>
          <w:color w:val="1B1B1B"/>
          <w:spacing w:val="-1"/>
          <w:sz w:val="24"/>
          <w:szCs w:val="24"/>
          <w:shd w:val="clear" w:color="auto" w:fill="EEEEEE"/>
        </w:rPr>
        <w:t>reduce</w:t>
      </w:r>
      <w:r w:rsidRPr="004974D0">
        <w:rPr>
          <w:rFonts w:cstheme="minorHAnsi"/>
          <w:color w:val="1B1B1B"/>
          <w:spacing w:val="-1"/>
          <w:shd w:val="clear" w:color="auto" w:fill="FFFFFF"/>
        </w:rPr>
        <w:t>. Có 1 mảng như sau:</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var smartPhones =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 name: 'iphone', price: 649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 name: 'Galaxy S6', price: 576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 name: 'Galaxy Note 5', price: 489 }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w:t>
      </w:r>
    </w:p>
    <w:p w:rsidR="00860261" w:rsidRPr="00F66E47" w:rsidRDefault="00860261" w:rsidP="00860261">
      <w:pPr>
        <w:spacing w:after="160" w:line="256" w:lineRule="auto"/>
        <w:rPr>
          <w:rFonts w:cstheme="minorHAnsi"/>
          <w:b/>
          <w:sz w:val="26"/>
          <w:szCs w:val="26"/>
        </w:rPr>
      </w:pPr>
    </w:p>
    <w:p w:rsidR="00860261" w:rsidRPr="004974D0" w:rsidRDefault="00860261" w:rsidP="00860261">
      <w:pPr>
        <w:spacing w:after="160" w:line="256" w:lineRule="auto"/>
        <w:rPr>
          <w:rFonts w:cstheme="minorHAnsi"/>
          <w:color w:val="1B1B1B"/>
          <w:spacing w:val="-1"/>
          <w:sz w:val="28"/>
          <w:szCs w:val="28"/>
          <w:shd w:val="clear" w:color="auto" w:fill="FFFFFF"/>
        </w:rPr>
      </w:pPr>
      <w:r w:rsidRPr="004974D0">
        <w:rPr>
          <w:rFonts w:cstheme="minorHAnsi"/>
          <w:color w:val="1B1B1B"/>
          <w:spacing w:val="-1"/>
          <w:sz w:val="28"/>
          <w:szCs w:val="28"/>
          <w:shd w:val="clear" w:color="auto" w:fill="FFFFFF"/>
        </w:rPr>
        <w:t>Để lấy 1 mảng toàn tên các smart phones, ta thực hiện:</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ES5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console.log(smartPhones.map(function(smartPhone){</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return smartPhone.price;</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 </w:t>
      </w:r>
    </w:p>
    <w:p w:rsidR="00860261" w:rsidRPr="00F66E47" w:rsidRDefault="00860261" w:rsidP="00860261">
      <w:pPr>
        <w:spacing w:after="160" w:line="256" w:lineRule="auto"/>
        <w:rPr>
          <w:rFonts w:cstheme="minorHAnsi"/>
          <w:b/>
          <w:sz w:val="26"/>
          <w:szCs w:val="26"/>
        </w:rPr>
      </w:pPr>
    </w:p>
    <w:p w:rsidR="00860261" w:rsidRPr="004974D0" w:rsidRDefault="00860261" w:rsidP="00860261">
      <w:pPr>
        <w:spacing w:after="160" w:line="256" w:lineRule="auto"/>
        <w:rPr>
          <w:rFonts w:cstheme="minorHAnsi"/>
          <w:color w:val="1B1B1B"/>
          <w:spacing w:val="-1"/>
          <w:shd w:val="clear" w:color="auto" w:fill="FFFFFF"/>
        </w:rPr>
      </w:pPr>
      <w:r w:rsidRPr="004974D0">
        <w:rPr>
          <w:rFonts w:cstheme="minorHAnsi"/>
          <w:color w:val="1B1B1B"/>
          <w:spacing w:val="-1"/>
          <w:shd w:val="clear" w:color="auto" w:fill="FFFFFF"/>
        </w:rPr>
        <w:lastRenderedPageBreak/>
        <w:t>Với arrow function, có thể viết rút gọn lại thành</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 xml:space="preserve">// ES6 </w:t>
      </w:r>
    </w:p>
    <w:p w:rsidR="00860261" w:rsidRPr="00F66E47"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heme="minorHAnsi" w:hAnsiTheme="minorHAnsi" w:cstheme="minorHAnsi"/>
          <w:color w:val="24292E"/>
          <w:sz w:val="23"/>
          <w:szCs w:val="23"/>
        </w:rPr>
      </w:pPr>
      <w:r w:rsidRPr="00F66E47">
        <w:rPr>
          <w:rStyle w:val="HTMLCode"/>
          <w:rFonts w:asciiTheme="minorHAnsi" w:hAnsiTheme="minorHAnsi" w:cstheme="minorHAnsi"/>
          <w:color w:val="24292E"/>
          <w:sz w:val="23"/>
          <w:szCs w:val="23"/>
        </w:rPr>
        <w:t>console.log(smartPhones.map(smartPhone =&gt; smartPhone.price)); // [649, 576, 489]</w:t>
      </w:r>
    </w:p>
    <w:p w:rsidR="00F66E47" w:rsidRDefault="00F66E47" w:rsidP="00F66E47">
      <w:pPr>
        <w:pStyle w:val="NormalWeb"/>
        <w:shd w:val="clear" w:color="auto" w:fill="FFFFFF"/>
        <w:spacing w:before="120" w:beforeAutospacing="0" w:after="0" w:afterAutospacing="0"/>
        <w:rPr>
          <w:rFonts w:asciiTheme="minorHAnsi" w:hAnsiTheme="minorHAnsi" w:cstheme="minorHAnsi"/>
          <w:color w:val="1B1B1B"/>
          <w:spacing w:val="-1"/>
          <w:sz w:val="27"/>
          <w:szCs w:val="27"/>
        </w:rPr>
      </w:pPr>
    </w:p>
    <w:p w:rsidR="00CC1FB5" w:rsidRDefault="00CC1FB5" w:rsidP="00F66E47">
      <w:pPr>
        <w:pStyle w:val="NormalWeb"/>
        <w:shd w:val="clear" w:color="auto" w:fill="FFFFFF"/>
        <w:spacing w:before="120" w:beforeAutospacing="0" w:after="0" w:afterAutospacing="0"/>
        <w:rPr>
          <w:rFonts w:asciiTheme="minorHAnsi" w:hAnsiTheme="minorHAnsi" w:cstheme="minorHAnsi"/>
          <w:color w:val="1B1B1B"/>
          <w:spacing w:val="-1"/>
          <w:sz w:val="27"/>
          <w:szCs w:val="27"/>
        </w:rPr>
      </w:pPr>
    </w:p>
    <w:p w:rsidR="00CC1FB5" w:rsidRPr="00F66E47" w:rsidRDefault="00CC1FB5" w:rsidP="00F66E47">
      <w:pPr>
        <w:pStyle w:val="NormalWeb"/>
        <w:shd w:val="clear" w:color="auto" w:fill="FFFFFF"/>
        <w:spacing w:before="120" w:beforeAutospacing="0" w:after="0" w:afterAutospacing="0"/>
        <w:rPr>
          <w:rFonts w:asciiTheme="minorHAnsi" w:hAnsiTheme="minorHAnsi" w:cstheme="minorHAnsi"/>
          <w:color w:val="1B1B1B"/>
          <w:spacing w:val="-1"/>
          <w:sz w:val="27"/>
          <w:szCs w:val="27"/>
        </w:rPr>
      </w:pPr>
      <w:bookmarkStart w:id="0" w:name="_GoBack"/>
      <w:bookmarkEnd w:id="0"/>
    </w:p>
    <w:p w:rsidR="00F66E47" w:rsidRPr="00CC1FB5" w:rsidRDefault="00F66E47" w:rsidP="00CC1FB5">
      <w:pPr>
        <w:pStyle w:val="ListParagraph"/>
        <w:numPr>
          <w:ilvl w:val="0"/>
          <w:numId w:val="1"/>
        </w:numPr>
        <w:spacing w:after="160" w:line="276" w:lineRule="auto"/>
        <w:rPr>
          <w:rFonts w:cstheme="minorHAnsi"/>
          <w:color w:val="000000"/>
          <w:sz w:val="28"/>
          <w:szCs w:val="28"/>
        </w:rPr>
      </w:pPr>
      <w:r w:rsidRPr="00CC1FB5">
        <w:rPr>
          <w:rFonts w:cstheme="minorHAnsi"/>
          <w:sz w:val="28"/>
          <w:szCs w:val="28"/>
        </w:rPr>
        <w:t>Khai báo Class trong ES6</w:t>
      </w:r>
    </w:p>
    <w:p w:rsidR="00F66E47" w:rsidRPr="004974D0" w:rsidRDefault="00F66E47" w:rsidP="00F66E47">
      <w:pPr>
        <w:pStyle w:val="NormalWeb"/>
        <w:shd w:val="clear" w:color="auto" w:fill="FFFFFF"/>
        <w:spacing w:before="120" w:beforeAutospacing="0" w:after="0" w:afterAutospacing="0"/>
        <w:rPr>
          <w:rFonts w:asciiTheme="minorHAnsi" w:hAnsiTheme="minorHAnsi" w:cstheme="minorHAnsi"/>
          <w:color w:val="444444"/>
          <w:shd w:val="clear" w:color="auto" w:fill="FFFFFF"/>
        </w:rPr>
      </w:pPr>
      <w:r w:rsidRPr="004974D0">
        <w:rPr>
          <w:rFonts w:asciiTheme="minorHAnsi" w:hAnsiTheme="minorHAnsi" w:cstheme="minorHAnsi"/>
          <w:color w:val="444444"/>
          <w:shd w:val="clear" w:color="auto" w:fill="FFFFFF"/>
        </w:rPr>
        <w:t>Trong ES6 đã hỗ trợ chúng ta khai báo một đối tượng theo chuẩn OOP, bằng cách sử dụng từ khóa </w:t>
      </w:r>
      <w:r w:rsidRPr="004974D0">
        <w:rPr>
          <w:rStyle w:val="HTMLCode"/>
          <w:rFonts w:asciiTheme="minorHAnsi" w:hAnsiTheme="minorHAnsi" w:cstheme="minorHAnsi"/>
          <w:color w:val="BB571A"/>
          <w:sz w:val="24"/>
          <w:szCs w:val="24"/>
          <w:bdr w:val="none" w:sz="0" w:space="0" w:color="auto" w:frame="1"/>
          <w:shd w:val="clear" w:color="auto" w:fill="F0F0F0"/>
        </w:rPr>
        <w:t>class</w:t>
      </w:r>
      <w:r w:rsidRPr="004974D0">
        <w:rPr>
          <w:rFonts w:asciiTheme="minorHAnsi" w:hAnsiTheme="minorHAnsi" w:cstheme="minorHAnsi"/>
          <w:color w:val="444444"/>
          <w:shd w:val="clear" w:color="auto" w:fill="FFFFFF"/>
        </w:rPr>
        <w:t>.</w:t>
      </w:r>
    </w:p>
    <w:p w:rsidR="00F66E47" w:rsidRDefault="00F66E47" w:rsidP="00F66E47">
      <w:pPr>
        <w:pStyle w:val="NormalWeb"/>
        <w:shd w:val="clear" w:color="auto" w:fill="FFFFFF"/>
        <w:spacing w:before="120" w:beforeAutospacing="0" w:after="0" w:afterAutospacing="0"/>
        <w:rPr>
          <w:rFonts w:asciiTheme="minorHAnsi" w:hAnsiTheme="minorHAnsi" w:cstheme="minorHAnsi"/>
          <w:color w:val="444444"/>
          <w:shd w:val="clear" w:color="auto" w:fill="FFFFFF"/>
        </w:rPr>
      </w:pPr>
      <w:r w:rsidRPr="004974D0">
        <w:rPr>
          <w:rStyle w:val="Strong"/>
          <w:rFonts w:asciiTheme="minorHAnsi" w:hAnsiTheme="minorHAnsi" w:cstheme="minorHAnsi"/>
          <w:color w:val="444444"/>
          <w:bdr w:val="none" w:sz="0" w:space="0" w:color="auto" w:frame="1"/>
          <w:shd w:val="clear" w:color="auto" w:fill="FFFFFF"/>
        </w:rPr>
        <w:t>VD</w:t>
      </w:r>
      <w:r w:rsidRPr="004974D0">
        <w:rPr>
          <w:rFonts w:asciiTheme="minorHAnsi" w:hAnsiTheme="minorHAnsi" w:cstheme="minorHAnsi"/>
          <w:color w:val="444444"/>
          <w:shd w:val="clear" w:color="auto" w:fill="FFFFFF"/>
        </w:rPr>
        <w:t>: Đối với VD trên chúng ta có thể chuyển sang dạng ES6 thành như sau:</w:t>
      </w:r>
    </w:p>
    <w:p w:rsidR="004974D0" w:rsidRPr="004974D0" w:rsidRDefault="004974D0" w:rsidP="00F66E47">
      <w:pPr>
        <w:pStyle w:val="NormalWeb"/>
        <w:shd w:val="clear" w:color="auto" w:fill="FFFFFF"/>
        <w:spacing w:before="120" w:beforeAutospacing="0" w:after="0" w:afterAutospacing="0"/>
        <w:rPr>
          <w:rFonts w:asciiTheme="minorHAnsi" w:hAnsiTheme="minorHAnsi" w:cstheme="minorHAnsi"/>
          <w:color w:val="444444"/>
          <w:shd w:val="clear" w:color="auto" w:fill="FFFFFF"/>
        </w:rPr>
      </w:pP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var employee =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name: null,</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age: null,</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setName: function (name)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this.name = name;</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getName: function ()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return this.name;</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setAge: function (age)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this.age = age;</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getAge: function () {</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lastRenderedPageBreak/>
        <w:t xml:space="preserve">        return this.age;</w:t>
      </w:r>
    </w:p>
    <w:p w:rsidR="00CC1FB5" w:rsidRPr="00CC1FB5" w:rsidRDefault="00CC1FB5" w:rsidP="00CC1FB5">
      <w:pPr>
        <w:pStyle w:val="NormalWeb"/>
        <w:shd w:val="clear" w:color="auto" w:fill="FFFFFF"/>
        <w:spacing w:before="12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 xml:space="preserve">    }</w:t>
      </w:r>
    </w:p>
    <w:p w:rsidR="004974D0" w:rsidRDefault="00CC1FB5" w:rsidP="00CC1FB5">
      <w:pPr>
        <w:pStyle w:val="NormalWeb"/>
        <w:shd w:val="clear" w:color="auto" w:fill="FFFFFF"/>
        <w:spacing w:before="120" w:beforeAutospacing="0" w:after="0" w:afterAutospacing="0"/>
        <w:rPr>
          <w:rFonts w:asciiTheme="minorHAnsi" w:hAnsiTheme="minorHAnsi" w:cstheme="minorHAnsi"/>
          <w:color w:val="B48EAD"/>
          <w:sz w:val="23"/>
          <w:szCs w:val="23"/>
          <w:bdr w:val="none" w:sz="0" w:space="0" w:color="auto" w:frame="1"/>
        </w:rPr>
      </w:pPr>
      <w:r w:rsidRPr="00CC1FB5">
        <w:rPr>
          <w:rFonts w:asciiTheme="minorHAnsi" w:hAnsiTheme="minorHAnsi" w:cstheme="minorHAnsi"/>
          <w:color w:val="B48EAD"/>
          <w:sz w:val="23"/>
          <w:szCs w:val="23"/>
          <w:bdr w:val="none" w:sz="0" w:space="0" w:color="auto" w:frame="1"/>
        </w:rPr>
        <w:t>};</w:t>
      </w:r>
    </w:p>
    <w:p w:rsidR="00CC1FB5" w:rsidRPr="00F66E47" w:rsidRDefault="00CC1FB5" w:rsidP="00CC1FB5">
      <w:pPr>
        <w:pStyle w:val="NormalWeb"/>
        <w:shd w:val="clear" w:color="auto" w:fill="FFFFFF"/>
        <w:spacing w:before="120" w:beforeAutospacing="0" w:after="0" w:afterAutospacing="0"/>
        <w:rPr>
          <w:rFonts w:asciiTheme="minorHAnsi" w:hAnsiTheme="minorHAnsi" w:cstheme="minorHAnsi"/>
          <w:color w:val="C0C5CE"/>
          <w:sz w:val="23"/>
          <w:szCs w:val="23"/>
          <w:shd w:val="clear" w:color="auto" w:fill="2B303B"/>
        </w:rPr>
      </w:pPr>
    </w:p>
    <w:p w:rsidR="00F66E47" w:rsidRPr="004974D0" w:rsidRDefault="00F66E47" w:rsidP="00F66E47">
      <w:pPr>
        <w:pStyle w:val="NormalWeb"/>
        <w:shd w:val="clear" w:color="auto" w:fill="FFFFFF"/>
        <w:spacing w:before="0" w:beforeAutospacing="0" w:after="105" w:afterAutospacing="0"/>
        <w:textAlignment w:val="baseline"/>
        <w:rPr>
          <w:rFonts w:asciiTheme="minorHAnsi" w:hAnsiTheme="minorHAnsi" w:cstheme="minorHAnsi"/>
          <w:color w:val="444444"/>
        </w:rPr>
      </w:pPr>
      <w:r w:rsidRPr="004974D0">
        <w:rPr>
          <w:rFonts w:asciiTheme="minorHAnsi" w:hAnsiTheme="minorHAnsi" w:cstheme="minorHAnsi"/>
          <w:color w:val="444444"/>
        </w:rPr>
        <w:t>Với ES6 thì bạn không thể khai báo các thuộc tính như bình thường được mà chỉ có thể gán nó vào các phương thức trong đối tượng được thôi.</w:t>
      </w:r>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Fonts w:asciiTheme="minorHAnsi" w:hAnsiTheme="minorHAnsi" w:cstheme="minorHAnsi"/>
          <w:color w:val="444444"/>
        </w:rPr>
        <w:t>Để khởi tạo đối tượng được khai báo theo chuẩn ES6 thì các bạn sử dụng từ khóa </w:t>
      </w:r>
      <w:r w:rsidRPr="004974D0">
        <w:rPr>
          <w:rStyle w:val="HTMLCode"/>
          <w:rFonts w:asciiTheme="minorHAnsi" w:hAnsiTheme="minorHAnsi" w:cstheme="minorHAnsi"/>
          <w:color w:val="BB571A"/>
          <w:sz w:val="24"/>
          <w:szCs w:val="24"/>
          <w:bdr w:val="none" w:sz="0" w:space="0" w:color="auto" w:frame="1"/>
          <w:shd w:val="clear" w:color="auto" w:fill="F0F0F0"/>
        </w:rPr>
        <w:t>new</w:t>
      </w:r>
      <w:r w:rsidRPr="004974D0">
        <w:rPr>
          <w:rFonts w:asciiTheme="minorHAnsi" w:hAnsiTheme="minorHAnsi" w:cstheme="minorHAnsi"/>
          <w:color w:val="444444"/>
        </w:rPr>
        <w:t> với cú pháp như sau:</w:t>
      </w:r>
    </w:p>
    <w:p w:rsidR="00F66E47" w:rsidRPr="00F66E47" w:rsidRDefault="00F66E47" w:rsidP="00F66E47">
      <w:pPr>
        <w:rPr>
          <w:rFonts w:eastAsia="Times New Roman" w:cstheme="minorHAnsi"/>
          <w:color w:val="C0C5CE"/>
          <w:shd w:val="clear" w:color="auto" w:fill="2B303B"/>
        </w:rPr>
      </w:pPr>
      <w:r w:rsidRPr="004974D0">
        <w:rPr>
          <w:rFonts w:eastAsia="Times New Roman" w:cstheme="minorHAnsi"/>
          <w:color w:val="B48EAD"/>
          <w:bdr w:val="none" w:sz="0" w:space="0" w:color="auto" w:frame="1"/>
        </w:rPr>
        <w:t>new</w:t>
      </w:r>
      <w:r w:rsidRPr="00F66E47">
        <w:rPr>
          <w:rFonts w:eastAsia="Times New Roman" w:cstheme="minorHAnsi"/>
          <w:color w:val="C0C5CE"/>
          <w:shd w:val="clear" w:color="auto" w:fill="2B303B"/>
        </w:rPr>
        <w:t xml:space="preserve"> ClassName;</w:t>
      </w:r>
    </w:p>
    <w:p w:rsidR="00F66E47" w:rsidRPr="00F66E47" w:rsidRDefault="00F66E47" w:rsidP="00F66E47">
      <w:pPr>
        <w:rPr>
          <w:rFonts w:eastAsia="Times New Roman" w:cstheme="minorHAnsi"/>
          <w:color w:val="C0C5CE"/>
          <w:shd w:val="clear" w:color="auto" w:fill="2B303B"/>
        </w:rPr>
      </w:pPr>
      <w:r w:rsidRPr="004974D0">
        <w:rPr>
          <w:rFonts w:eastAsia="Times New Roman" w:cstheme="minorHAnsi"/>
          <w:color w:val="65737E"/>
          <w:bdr w:val="none" w:sz="0" w:space="0" w:color="auto" w:frame="1"/>
        </w:rPr>
        <w:t>//hoặc</w:t>
      </w:r>
    </w:p>
    <w:p w:rsidR="00F66E47" w:rsidRPr="004974D0" w:rsidRDefault="00F66E47" w:rsidP="00F66E47">
      <w:pPr>
        <w:pStyle w:val="NormalWeb"/>
        <w:shd w:val="clear" w:color="auto" w:fill="FFFFFF"/>
        <w:spacing w:before="120" w:beforeAutospacing="0" w:after="0" w:afterAutospacing="0"/>
        <w:rPr>
          <w:rFonts w:asciiTheme="minorHAnsi" w:hAnsiTheme="minorHAnsi" w:cstheme="minorHAnsi"/>
          <w:color w:val="C0C5CE"/>
          <w:shd w:val="clear" w:color="auto" w:fill="2B303B"/>
        </w:rPr>
      </w:pPr>
      <w:r w:rsidRPr="004974D0">
        <w:rPr>
          <w:rFonts w:asciiTheme="minorHAnsi" w:hAnsiTheme="minorHAnsi" w:cstheme="minorHAnsi"/>
          <w:color w:val="B48EAD"/>
          <w:bdr w:val="none" w:sz="0" w:space="0" w:color="auto" w:frame="1"/>
        </w:rPr>
        <w:t>new</w:t>
      </w:r>
      <w:r w:rsidRPr="004974D0">
        <w:rPr>
          <w:rFonts w:asciiTheme="minorHAnsi" w:hAnsiTheme="minorHAnsi" w:cstheme="minorHAnsi"/>
          <w:color w:val="C0C5CE"/>
          <w:shd w:val="clear" w:color="auto" w:fill="2B303B"/>
        </w:rPr>
        <w:t xml:space="preserve"> ClassName();</w:t>
      </w:r>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Fonts w:asciiTheme="minorHAnsi" w:hAnsiTheme="minorHAnsi" w:cstheme="minorHAnsi"/>
          <w:color w:val="444444"/>
        </w:rPr>
        <w:t>Trong đó </w:t>
      </w:r>
      <w:r w:rsidRPr="004974D0">
        <w:rPr>
          <w:rStyle w:val="HTMLCode"/>
          <w:rFonts w:asciiTheme="minorHAnsi" w:hAnsiTheme="minorHAnsi" w:cstheme="minorHAnsi"/>
          <w:color w:val="BB571A"/>
          <w:sz w:val="24"/>
          <w:szCs w:val="24"/>
          <w:bdr w:val="none" w:sz="0" w:space="0" w:color="auto" w:frame="1"/>
          <w:shd w:val="clear" w:color="auto" w:fill="F0F0F0"/>
        </w:rPr>
        <w:t>className</w:t>
      </w:r>
      <w:r w:rsidRPr="004974D0">
        <w:rPr>
          <w:rFonts w:asciiTheme="minorHAnsi" w:hAnsiTheme="minorHAnsi" w:cstheme="minorHAnsi"/>
          <w:color w:val="444444"/>
        </w:rPr>
        <w:t> là tên của đối tượng mà các bạn muốn khởi tạo.</w:t>
      </w:r>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Style w:val="Strong"/>
          <w:rFonts w:asciiTheme="minorHAnsi" w:hAnsiTheme="minorHAnsi" w:cstheme="minorHAnsi"/>
          <w:color w:val="444444"/>
          <w:bdr w:val="none" w:sz="0" w:space="0" w:color="auto" w:frame="1"/>
        </w:rPr>
        <w:t>VD</w:t>
      </w:r>
      <w:r w:rsidRPr="004974D0">
        <w:rPr>
          <w:rFonts w:asciiTheme="minorHAnsi" w:hAnsiTheme="minorHAnsi" w:cstheme="minorHAnsi"/>
          <w:color w:val="444444"/>
        </w:rPr>
        <w:t>: Mình sẽ khởi tạo đối tượng Employee được khai báo ở ví dụ trên.</w:t>
      </w:r>
    </w:p>
    <w:p w:rsidR="00F66E47" w:rsidRPr="004974D0" w:rsidRDefault="00F66E47" w:rsidP="00F66E47">
      <w:pPr>
        <w:pStyle w:val="HTMLPreformatted"/>
        <w:shd w:val="clear" w:color="auto" w:fill="F6F6F6"/>
        <w:spacing w:line="360" w:lineRule="atLeast"/>
        <w:textAlignment w:val="baseline"/>
        <w:rPr>
          <w:rFonts w:asciiTheme="minorHAnsi" w:hAnsiTheme="minorHAnsi" w:cstheme="minorHAnsi"/>
          <w:color w:val="444444"/>
          <w:sz w:val="24"/>
          <w:szCs w:val="24"/>
        </w:rPr>
      </w:pPr>
      <w:r w:rsidRPr="004974D0">
        <w:rPr>
          <w:rStyle w:val="hljs-keyword"/>
          <w:rFonts w:asciiTheme="minorHAnsi" w:hAnsiTheme="minorHAnsi" w:cstheme="minorHAnsi"/>
          <w:color w:val="B48EAD"/>
          <w:sz w:val="24"/>
          <w:szCs w:val="24"/>
          <w:bdr w:val="none" w:sz="0" w:space="0" w:color="auto" w:frame="1"/>
          <w:shd w:val="clear" w:color="auto" w:fill="2B303B"/>
        </w:rPr>
        <w:t>new</w:t>
      </w:r>
      <w:r w:rsidRPr="004974D0">
        <w:rPr>
          <w:rStyle w:val="HTMLCode"/>
          <w:rFonts w:asciiTheme="minorHAnsi" w:hAnsiTheme="minorHAnsi" w:cstheme="minorHAnsi"/>
          <w:color w:val="C0C5CE"/>
          <w:sz w:val="24"/>
          <w:szCs w:val="24"/>
          <w:bdr w:val="none" w:sz="0" w:space="0" w:color="auto" w:frame="1"/>
          <w:shd w:val="clear" w:color="auto" w:fill="2B303B"/>
        </w:rPr>
        <w:t xml:space="preserve"> Employee();</w:t>
      </w:r>
    </w:p>
    <w:p w:rsidR="00F66E47" w:rsidRPr="004974D0" w:rsidRDefault="00F66E47" w:rsidP="00F66E47">
      <w:pPr>
        <w:pStyle w:val="NormalWeb"/>
        <w:shd w:val="clear" w:color="auto" w:fill="FFFFFF"/>
        <w:spacing w:before="0" w:beforeAutospacing="0" w:after="105" w:afterAutospacing="0"/>
        <w:textAlignment w:val="baseline"/>
        <w:rPr>
          <w:rFonts w:asciiTheme="minorHAnsi" w:hAnsiTheme="minorHAnsi" w:cstheme="minorHAnsi"/>
          <w:color w:val="444444"/>
        </w:rPr>
      </w:pPr>
      <w:r w:rsidRPr="004974D0">
        <w:rPr>
          <w:rFonts w:asciiTheme="minorHAnsi" w:hAnsiTheme="minorHAnsi" w:cstheme="minorHAnsi"/>
          <w:color w:val="444444"/>
        </w:rPr>
        <w:t>Và với ES6, nó cũng hỗ trợ chúng ta một phương thức đặc biệt mà bất kỳ ngôn ngữ lập trình nào cũng có đối với class đó là constructor - phương thức khởi tạo. constructor trong ES6 cũng có tác dụng tương tự, nó sẽ tự động được gọi khi đối tượng được khởi tạo.</w:t>
      </w:r>
    </w:p>
    <w:p w:rsidR="00F66E47"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Fonts w:asciiTheme="minorHAnsi" w:hAnsiTheme="minorHAnsi" w:cstheme="minorHAnsi"/>
          <w:color w:val="444444"/>
        </w:rPr>
        <w:t>Để khai báo constructor trong ES6 thì các bạn chỉ cần khai báo một phương thức có tên là </w:t>
      </w:r>
      <w:r w:rsidR="004974D0">
        <w:rPr>
          <w:rStyle w:val="HTMLCode"/>
          <w:rFonts w:asciiTheme="minorHAnsi" w:hAnsiTheme="minorHAnsi" w:cstheme="minorHAnsi"/>
          <w:color w:val="BB571A"/>
          <w:sz w:val="24"/>
          <w:szCs w:val="24"/>
          <w:bdr w:val="none" w:sz="0" w:space="0" w:color="auto" w:frame="1"/>
          <w:shd w:val="clear" w:color="auto" w:fill="F0F0F0"/>
        </w:rPr>
        <w:t>constructor</w:t>
      </w:r>
      <w:r w:rsidR="004974D0">
        <w:rPr>
          <w:rFonts w:asciiTheme="minorHAnsi" w:hAnsiTheme="minorHAnsi" w:cstheme="minorHAnsi"/>
          <w:color w:val="444444"/>
        </w:rPr>
        <w:t>.</w:t>
      </w:r>
    </w:p>
    <w:p w:rsidR="004974D0" w:rsidRPr="004974D0" w:rsidRDefault="004974D0" w:rsidP="00F66E47">
      <w:pPr>
        <w:pStyle w:val="NormalWeb"/>
        <w:shd w:val="clear" w:color="auto" w:fill="FFFFFF"/>
        <w:spacing w:before="0" w:beforeAutospacing="0" w:after="0" w:afterAutospacing="0"/>
        <w:textAlignment w:val="baseline"/>
        <w:rPr>
          <w:rFonts w:asciiTheme="minorHAnsi" w:hAnsiTheme="minorHAnsi" w:cstheme="minorHAnsi"/>
          <w:color w:val="444444"/>
        </w:rPr>
      </w:pPr>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Style w:val="Strong"/>
          <w:rFonts w:asciiTheme="minorHAnsi" w:hAnsiTheme="minorHAnsi" w:cstheme="minorHAnsi"/>
          <w:color w:val="444444"/>
          <w:bdr w:val="none" w:sz="0" w:space="0" w:color="auto" w:frame="1"/>
        </w:rPr>
        <w:t>VD</w:t>
      </w:r>
      <w:r w:rsidR="004974D0">
        <w:rPr>
          <w:rFonts w:asciiTheme="minorHAnsi" w:hAnsiTheme="minorHAnsi" w:cstheme="minorHAnsi"/>
          <w:color w:val="444444"/>
        </w:rPr>
        <w:t xml:space="preserve">: </w:t>
      </w:r>
      <w:r w:rsidRPr="004974D0">
        <w:rPr>
          <w:rFonts w:asciiTheme="minorHAnsi" w:hAnsiTheme="minorHAnsi" w:cstheme="minorHAnsi"/>
          <w:color w:val="444444"/>
        </w:rPr>
        <w:t xml:space="preserve"> khai báo constuctor cho đối tượng Employee ở trên.</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constructor (name, age)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 = name;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 = age;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setName (name)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 = name;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getName ()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setAge (age)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 = age;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getAge () {</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w:t>
      </w:r>
    </w:p>
    <w:p w:rsidR="00F66E47" w:rsidRPr="00F66E47" w:rsidRDefault="00F66E47" w:rsidP="00F66E47">
      <w:pPr>
        <w:pStyle w:val="HTMLPreformatted"/>
        <w:shd w:val="clear" w:color="auto" w:fill="F6F6F6"/>
        <w:spacing w:line="360" w:lineRule="atLeast"/>
        <w:textAlignment w:val="baseline"/>
        <w:rPr>
          <w:rStyle w:val="HTMLCode"/>
          <w:rFonts w:asciiTheme="minorHAnsi" w:hAnsiTheme="minorHAnsi" w:cstheme="minorHAnsi"/>
          <w:color w:val="C0C5CE"/>
          <w:sz w:val="23"/>
          <w:szCs w:val="23"/>
          <w:bdr w:val="none" w:sz="0" w:space="0" w:color="auto" w:frame="1"/>
          <w:shd w:val="clear" w:color="auto" w:fill="2B303B"/>
        </w:rPr>
      </w:pPr>
      <w:r w:rsidRPr="00F66E47">
        <w:rPr>
          <w:rStyle w:val="HTMLCode"/>
          <w:rFonts w:asciiTheme="minorHAnsi" w:hAnsiTheme="minorHAnsi" w:cstheme="minorHAnsi"/>
          <w:color w:val="C0C5CE"/>
          <w:sz w:val="23"/>
          <w:szCs w:val="23"/>
          <w:bdr w:val="none" w:sz="0" w:space="0" w:color="auto" w:frame="1"/>
          <w:shd w:val="clear" w:color="auto" w:fill="2B303B"/>
        </w:rPr>
        <w:lastRenderedPageBreak/>
        <w:t xml:space="preserve">    }</w:t>
      </w:r>
    </w:p>
    <w:p w:rsidR="00F66E47" w:rsidRPr="00F66E47" w:rsidRDefault="00F66E47" w:rsidP="00F66E47">
      <w:pPr>
        <w:pStyle w:val="HTMLPreformatted"/>
        <w:shd w:val="clear" w:color="auto" w:fill="F6F6F6"/>
        <w:spacing w:line="360" w:lineRule="atLeast"/>
        <w:textAlignment w:val="baseline"/>
        <w:rPr>
          <w:rFonts w:asciiTheme="minorHAnsi" w:hAnsiTheme="minorHAnsi" w:cstheme="minorHAnsi"/>
          <w:color w:val="444444"/>
          <w:sz w:val="21"/>
          <w:szCs w:val="21"/>
        </w:rPr>
      </w:pPr>
      <w:r w:rsidRPr="00F66E47">
        <w:rPr>
          <w:rStyle w:val="HTMLCode"/>
          <w:rFonts w:asciiTheme="minorHAnsi" w:hAnsiTheme="minorHAnsi" w:cstheme="minorHAnsi"/>
          <w:color w:val="C0C5CE"/>
          <w:sz w:val="23"/>
          <w:szCs w:val="23"/>
          <w:bdr w:val="none" w:sz="0" w:space="0" w:color="auto" w:frame="1"/>
          <w:shd w:val="clear" w:color="auto" w:fill="2B303B"/>
        </w:rPr>
        <w:t>};</w:t>
      </w:r>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r w:rsidRPr="004974D0">
        <w:rPr>
          <w:rFonts w:asciiTheme="minorHAnsi" w:hAnsiTheme="minorHAnsi" w:cstheme="minorHAnsi"/>
          <w:color w:val="444444"/>
        </w:rPr>
        <w:t>Như mình cũng đã nói ở trên thì với kiểu khai báo class trong ES6 chúng ta không thể khai báo trực tiếp thuộc tính cho nó được mà phải khởi tạo qua các phương thức và thường thì chúng ta sẽ đặt nó ở trong </w:t>
      </w:r>
      <w:r w:rsidRPr="004974D0">
        <w:rPr>
          <w:rStyle w:val="HTMLCode"/>
          <w:rFonts w:asciiTheme="minorHAnsi" w:hAnsiTheme="minorHAnsi" w:cstheme="minorHAnsi"/>
          <w:color w:val="BB571A"/>
          <w:sz w:val="24"/>
          <w:szCs w:val="24"/>
          <w:bdr w:val="none" w:sz="0" w:space="0" w:color="auto" w:frame="1"/>
          <w:shd w:val="clear" w:color="auto" w:fill="F0F0F0"/>
        </w:rPr>
        <w:t>constructor</w:t>
      </w:r>
      <w:r w:rsidRPr="004974D0">
        <w:rPr>
          <w:rFonts w:asciiTheme="minorHAnsi" w:hAnsiTheme="minorHAnsi" w:cstheme="minorHAnsi"/>
          <w:color w:val="444444"/>
        </w:rPr>
        <w:t> luôn.</w:t>
      </w:r>
    </w:p>
    <w:p w:rsidR="00F66E47" w:rsidRDefault="00F66E47" w:rsidP="00F66E47">
      <w:pPr>
        <w:pStyle w:val="NormalWeb"/>
        <w:shd w:val="clear" w:color="auto" w:fill="FFFFFF"/>
        <w:spacing w:before="0" w:beforeAutospacing="0" w:after="105" w:afterAutospacing="0"/>
        <w:textAlignment w:val="baseline"/>
        <w:rPr>
          <w:rFonts w:asciiTheme="minorHAnsi" w:hAnsiTheme="minorHAnsi" w:cstheme="minorHAnsi"/>
          <w:color w:val="444444"/>
        </w:rPr>
      </w:pPr>
      <w:r w:rsidRPr="004974D0">
        <w:rPr>
          <w:rFonts w:asciiTheme="minorHAnsi" w:hAnsiTheme="minorHAnsi" w:cstheme="minorHAnsi"/>
          <w:color w:val="444444"/>
        </w:rPr>
        <w:t>Lúc này khi khởi tạo đối tượng chúng ta có thể truyền luôn tham số cho nó như các ngôn ngữ khác.</w:t>
      </w:r>
    </w:p>
    <w:p w:rsidR="004974D0" w:rsidRDefault="004974D0" w:rsidP="00F66E47">
      <w:pPr>
        <w:pStyle w:val="NormalWeb"/>
        <w:shd w:val="clear" w:color="auto" w:fill="FFFFFF"/>
        <w:spacing w:before="0" w:beforeAutospacing="0" w:after="105" w:afterAutospacing="0"/>
        <w:textAlignment w:val="baseline"/>
        <w:rPr>
          <w:rFonts w:asciiTheme="minorHAnsi" w:hAnsiTheme="minorHAnsi" w:cstheme="minorHAnsi"/>
          <w:color w:val="444444"/>
        </w:rPr>
      </w:pPr>
    </w:p>
    <w:p w:rsidR="004974D0" w:rsidRPr="004974D0" w:rsidRDefault="004974D0" w:rsidP="00F66E47">
      <w:pPr>
        <w:pStyle w:val="NormalWeb"/>
        <w:shd w:val="clear" w:color="auto" w:fill="FFFFFF"/>
        <w:spacing w:before="0" w:beforeAutospacing="0" w:after="105" w:afterAutospacing="0"/>
        <w:textAlignment w:val="baseline"/>
        <w:rPr>
          <w:rFonts w:asciiTheme="minorHAnsi" w:hAnsiTheme="minorHAnsi" w:cstheme="minorHAnsi"/>
          <w:color w:val="444444"/>
        </w:rPr>
      </w:pPr>
    </w:p>
    <w:p w:rsidR="00F66E47" w:rsidRPr="00F66E47"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sz w:val="21"/>
          <w:szCs w:val="21"/>
        </w:rPr>
      </w:pPr>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w:t>
      </w:r>
    </w:p>
    <w:p w:rsidR="00F66E47" w:rsidRPr="00F66E47" w:rsidRDefault="00F66E47" w:rsidP="00F66E47">
      <w:pPr>
        <w:pStyle w:val="HTMLPreformatted"/>
        <w:shd w:val="clear" w:color="auto" w:fill="F6F6F6"/>
        <w:spacing w:line="360" w:lineRule="atLeast"/>
        <w:textAlignment w:val="baseline"/>
        <w:rPr>
          <w:rFonts w:asciiTheme="minorHAnsi" w:hAnsiTheme="minorHAnsi" w:cstheme="minorHAnsi"/>
          <w:color w:val="444444"/>
          <w:sz w:val="21"/>
          <w:szCs w:val="21"/>
        </w:rPr>
      </w:pPr>
      <w:r w:rsidRPr="00F66E47">
        <w:rPr>
          <w:rStyle w:val="hljs-keyword"/>
          <w:rFonts w:asciiTheme="minorHAnsi" w:hAnsiTheme="minorHAnsi" w:cstheme="minorHAnsi"/>
          <w:color w:val="B48EAD"/>
          <w:sz w:val="23"/>
          <w:szCs w:val="23"/>
          <w:bdr w:val="none" w:sz="0" w:space="0" w:color="auto" w:frame="1"/>
          <w:shd w:val="clear" w:color="auto" w:fill="2B303B"/>
        </w:rPr>
        <w:t>new</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w:t>
      </w:r>
      <w:r w:rsidRPr="00F66E47">
        <w:rPr>
          <w:rStyle w:val="hljs-string"/>
          <w:rFonts w:asciiTheme="minorHAnsi" w:hAnsiTheme="minorHAnsi" w:cstheme="minorHAnsi"/>
          <w:color w:val="A3BE8C"/>
          <w:sz w:val="23"/>
          <w:szCs w:val="23"/>
          <w:bdr w:val="none" w:sz="0" w:space="0" w:color="auto" w:frame="1"/>
          <w:shd w:val="clear" w:color="auto" w:fill="2B303B"/>
        </w:rPr>
        <w:t>"Vũ Thanh Tài"</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number"/>
          <w:rFonts w:asciiTheme="minorHAnsi" w:hAnsiTheme="minorHAnsi" w:cstheme="minorHAnsi"/>
          <w:color w:val="D08770"/>
          <w:sz w:val="23"/>
          <w:szCs w:val="23"/>
          <w:bdr w:val="none" w:sz="0" w:space="0" w:color="auto" w:frame="1"/>
          <w:shd w:val="clear" w:color="auto" w:fill="2B303B"/>
        </w:rPr>
        <w:t>22</w:t>
      </w:r>
      <w:r w:rsidRPr="00F66E47">
        <w:rPr>
          <w:rStyle w:val="HTMLCode"/>
          <w:rFonts w:asciiTheme="minorHAnsi" w:hAnsiTheme="minorHAnsi" w:cstheme="minorHAnsi"/>
          <w:color w:val="C0C5CE"/>
          <w:sz w:val="23"/>
          <w:szCs w:val="23"/>
          <w:bdr w:val="none" w:sz="0" w:space="0" w:color="auto" w:frame="1"/>
          <w:shd w:val="clear" w:color="auto" w:fill="2B303B"/>
        </w:rPr>
        <w:t>);</w:t>
      </w:r>
    </w:p>
    <w:p w:rsidR="00F66E47" w:rsidRPr="00F66E47"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sz w:val="21"/>
          <w:szCs w:val="21"/>
        </w:rPr>
      </w:pPr>
      <w:r w:rsidRPr="00F66E47">
        <w:rPr>
          <w:rFonts w:asciiTheme="minorHAnsi" w:hAnsiTheme="minorHAnsi" w:cstheme="minorHAnsi"/>
          <w:color w:val="444444"/>
          <w:sz w:val="21"/>
          <w:szCs w:val="21"/>
        </w:rPr>
        <w:t>Bạn nào muốn kiểm chứng có thể </w:t>
      </w:r>
      <w:r w:rsidRPr="00F66E47">
        <w:rPr>
          <w:rStyle w:val="HTMLCode"/>
          <w:rFonts w:asciiTheme="minorHAnsi" w:hAnsiTheme="minorHAnsi" w:cstheme="minorHAnsi"/>
          <w:color w:val="BB571A"/>
          <w:sz w:val="23"/>
          <w:szCs w:val="23"/>
          <w:bdr w:val="none" w:sz="0" w:space="0" w:color="auto" w:frame="1"/>
          <w:shd w:val="clear" w:color="auto" w:fill="F0F0F0"/>
        </w:rPr>
        <w:t>console.log()</w:t>
      </w:r>
      <w:r w:rsidRPr="00F66E47">
        <w:rPr>
          <w:rFonts w:asciiTheme="minorHAnsi" w:hAnsiTheme="minorHAnsi" w:cstheme="minorHAnsi"/>
          <w:color w:val="444444"/>
          <w:sz w:val="21"/>
          <w:szCs w:val="21"/>
        </w:rPr>
        <w:t> đối tượng này ra để xem class sẽ xuất hiện ra hai thuộc tính nam và age với giá trị như khởi tạo.</w:t>
      </w:r>
    </w:p>
    <w:p w:rsidR="00F66E47" w:rsidRPr="004974D0"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rFonts w:asciiTheme="minorHAnsi" w:hAnsiTheme="minorHAnsi" w:cstheme="minorHAnsi"/>
          <w:bCs w:val="0"/>
          <w:sz w:val="24"/>
          <w:szCs w:val="24"/>
        </w:rPr>
      </w:pPr>
      <w:r w:rsidRPr="004974D0">
        <w:rPr>
          <w:rFonts w:asciiTheme="minorHAnsi" w:hAnsiTheme="minorHAnsi" w:cstheme="minorHAnsi"/>
          <w:bCs w:val="0"/>
          <w:sz w:val="24"/>
          <w:szCs w:val="24"/>
        </w:rPr>
        <w:t>2, Class Inheritance.</w:t>
      </w:r>
    </w:p>
    <w:p w:rsidR="00F66E47" w:rsidRPr="004974D0" w:rsidRDefault="00F66E47" w:rsidP="00F66E47">
      <w:pPr>
        <w:pStyle w:val="NormalWeb"/>
        <w:shd w:val="clear" w:color="auto" w:fill="FFFFFF"/>
        <w:spacing w:before="0" w:beforeAutospacing="0" w:after="0" w:afterAutospacing="0"/>
        <w:textAlignment w:val="baseline"/>
        <w:rPr>
          <w:ins w:id="1" w:author="Unknown"/>
          <w:rFonts w:asciiTheme="minorHAnsi" w:hAnsiTheme="minorHAnsi" w:cstheme="minorHAnsi"/>
          <w:color w:val="444444"/>
        </w:rPr>
      </w:pPr>
      <w:ins w:id="2" w:author="Unknown">
        <w:r w:rsidRPr="004974D0">
          <w:rPr>
            <w:rFonts w:asciiTheme="minorHAnsi" w:hAnsiTheme="minorHAnsi" w:cstheme="minorHAnsi"/>
            <w:color w:val="444444"/>
          </w:rPr>
          <w:t>Đã theo chuẩn </w:t>
        </w:r>
        <w:r w:rsidRPr="004974D0">
          <w:rPr>
            <w:rStyle w:val="HTMLCode"/>
            <w:rFonts w:asciiTheme="minorHAnsi" w:hAnsiTheme="minorHAnsi" w:cstheme="minorHAnsi"/>
            <w:color w:val="BB571A"/>
            <w:sz w:val="24"/>
            <w:szCs w:val="24"/>
            <w:bdr w:val="none" w:sz="0" w:space="0" w:color="auto" w:frame="1"/>
            <w:shd w:val="clear" w:color="auto" w:fill="F0F0F0"/>
          </w:rPr>
          <w:t>OOP-style</w:t>
        </w:r>
        <w:r w:rsidRPr="004974D0">
          <w:rPr>
            <w:rFonts w:asciiTheme="minorHAnsi" w:hAnsiTheme="minorHAnsi" w:cstheme="minorHAnsi"/>
            <w:color w:val="444444"/>
          </w:rPr>
          <w:t> thì phải đầy đủ đúng không mọi người? Với ES6, nó cũng đã cung cấp cho chúng ta sử dụng từ khóa </w:t>
        </w:r>
        <w:r w:rsidRPr="004974D0">
          <w:rPr>
            <w:rStyle w:val="HTMLCode"/>
            <w:rFonts w:asciiTheme="minorHAnsi" w:hAnsiTheme="minorHAnsi" w:cstheme="minorHAnsi"/>
            <w:color w:val="BB571A"/>
            <w:sz w:val="24"/>
            <w:szCs w:val="24"/>
            <w:bdr w:val="none" w:sz="0" w:space="0" w:color="auto" w:frame="1"/>
            <w:shd w:val="clear" w:color="auto" w:fill="F0F0F0"/>
          </w:rPr>
          <w:t>extends</w:t>
        </w:r>
        <w:r w:rsidRPr="004974D0">
          <w:rPr>
            <w:rFonts w:asciiTheme="minorHAnsi" w:hAnsiTheme="minorHAnsi" w:cstheme="minorHAnsi"/>
            <w:color w:val="444444"/>
          </w:rPr>
          <w:t> để kế thừa từ đối tượng khác.</w:t>
        </w:r>
      </w:ins>
    </w:p>
    <w:p w:rsidR="00F66E47"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ins w:id="3" w:author="Unknown">
        <w:r w:rsidRPr="004974D0">
          <w:rPr>
            <w:rStyle w:val="Strong"/>
            <w:rFonts w:asciiTheme="minorHAnsi" w:hAnsiTheme="minorHAnsi" w:cstheme="minorHAnsi"/>
            <w:color w:val="444444"/>
            <w:bdr w:val="none" w:sz="0" w:space="0" w:color="auto" w:frame="1"/>
          </w:rPr>
          <w:t>Cú Pháp</w:t>
        </w:r>
        <w:r w:rsidRPr="004974D0">
          <w:rPr>
            <w:rFonts w:asciiTheme="minorHAnsi" w:hAnsiTheme="minorHAnsi" w:cstheme="minorHAnsi"/>
            <w:color w:val="444444"/>
          </w:rPr>
          <w:t>:</w:t>
        </w:r>
      </w:ins>
    </w:p>
    <w:p w:rsidR="004974D0" w:rsidRPr="004974D0" w:rsidRDefault="004974D0" w:rsidP="00F66E47">
      <w:pPr>
        <w:pStyle w:val="NormalWeb"/>
        <w:shd w:val="clear" w:color="auto" w:fill="FFFFFF"/>
        <w:spacing w:before="0" w:beforeAutospacing="0" w:after="0" w:afterAutospacing="0"/>
        <w:textAlignment w:val="baseline"/>
        <w:rPr>
          <w:ins w:id="4" w:author="Unknown"/>
          <w:rFonts w:asciiTheme="minorHAnsi" w:hAnsiTheme="minorHAnsi" w:cstheme="minorHAnsi"/>
          <w:color w:val="444444"/>
        </w:rPr>
      </w:pPr>
    </w:p>
    <w:p w:rsidR="00F66E47" w:rsidRPr="00F66E47" w:rsidRDefault="00F66E47" w:rsidP="00F66E47">
      <w:pPr>
        <w:pStyle w:val="HTMLPreformatted"/>
        <w:shd w:val="clear" w:color="auto" w:fill="F6F6F6"/>
        <w:spacing w:line="360" w:lineRule="atLeast"/>
        <w:textAlignment w:val="baseline"/>
        <w:rPr>
          <w:ins w:id="5" w:author="Unknown"/>
          <w:rStyle w:val="HTMLCode"/>
          <w:rFonts w:asciiTheme="minorHAnsi" w:hAnsiTheme="minorHAnsi" w:cstheme="minorHAnsi"/>
          <w:color w:val="C0C5CE"/>
          <w:sz w:val="23"/>
          <w:szCs w:val="23"/>
          <w:bdr w:val="none" w:sz="0" w:space="0" w:color="auto" w:frame="1"/>
          <w:shd w:val="clear" w:color="auto" w:fill="2B303B"/>
        </w:rPr>
      </w:pPr>
      <w:ins w:id="6"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A extends B {</w:t>
        </w:r>
      </w:ins>
    </w:p>
    <w:p w:rsidR="00F66E47" w:rsidRPr="00F66E47" w:rsidRDefault="00F66E47" w:rsidP="00F66E47">
      <w:pPr>
        <w:pStyle w:val="HTMLPreformatted"/>
        <w:shd w:val="clear" w:color="auto" w:fill="F6F6F6"/>
        <w:spacing w:line="360" w:lineRule="atLeast"/>
        <w:textAlignment w:val="baseline"/>
        <w:rPr>
          <w:ins w:id="7" w:author="Unknown"/>
          <w:rStyle w:val="HTMLCode"/>
          <w:rFonts w:asciiTheme="minorHAnsi" w:hAnsiTheme="minorHAnsi" w:cstheme="minorHAnsi"/>
          <w:color w:val="C0C5CE"/>
          <w:sz w:val="23"/>
          <w:szCs w:val="23"/>
          <w:bdr w:val="none" w:sz="0" w:space="0" w:color="auto" w:frame="1"/>
          <w:shd w:val="clear" w:color="auto" w:fill="2B303B"/>
        </w:rPr>
      </w:pPr>
      <w:ins w:id="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comment"/>
            <w:rFonts w:asciiTheme="minorHAnsi" w:hAnsiTheme="minorHAnsi" w:cstheme="minorHAnsi"/>
            <w:color w:val="65737E"/>
            <w:sz w:val="23"/>
            <w:szCs w:val="23"/>
            <w:bdr w:val="none" w:sz="0" w:space="0" w:color="auto" w:frame="1"/>
            <w:shd w:val="clear" w:color="auto" w:fill="2B303B"/>
          </w:rPr>
          <w:t>//code</w:t>
        </w:r>
      </w:ins>
    </w:p>
    <w:p w:rsidR="00F66E47" w:rsidRPr="00F66E47" w:rsidRDefault="00F66E47" w:rsidP="00F66E47">
      <w:pPr>
        <w:pStyle w:val="HTMLPreformatted"/>
        <w:shd w:val="clear" w:color="auto" w:fill="F6F6F6"/>
        <w:spacing w:line="360" w:lineRule="atLeast"/>
        <w:textAlignment w:val="baseline"/>
        <w:rPr>
          <w:ins w:id="9" w:author="Unknown"/>
          <w:rFonts w:asciiTheme="minorHAnsi" w:hAnsiTheme="minorHAnsi" w:cstheme="minorHAnsi"/>
          <w:color w:val="444444"/>
          <w:sz w:val="21"/>
          <w:szCs w:val="21"/>
        </w:rPr>
      </w:pPr>
      <w:ins w:id="10"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4974D0" w:rsidRDefault="00F66E47" w:rsidP="00F66E47">
      <w:pPr>
        <w:pStyle w:val="NormalWeb"/>
        <w:shd w:val="clear" w:color="auto" w:fill="FFFFFF"/>
        <w:spacing w:before="0" w:beforeAutospacing="0" w:after="0" w:afterAutospacing="0"/>
        <w:textAlignment w:val="baseline"/>
        <w:rPr>
          <w:ins w:id="11" w:author="Unknown"/>
          <w:rFonts w:asciiTheme="minorHAnsi" w:hAnsiTheme="minorHAnsi" w:cstheme="minorHAnsi"/>
          <w:color w:val="444444"/>
        </w:rPr>
      </w:pPr>
      <w:ins w:id="12" w:author="Unknown">
        <w:r w:rsidRPr="004974D0">
          <w:rPr>
            <w:rStyle w:val="Strong"/>
            <w:rFonts w:asciiTheme="minorHAnsi" w:hAnsiTheme="minorHAnsi" w:cstheme="minorHAnsi"/>
            <w:color w:val="444444"/>
            <w:bdr w:val="none" w:sz="0" w:space="0" w:color="auto" w:frame="1"/>
          </w:rPr>
          <w:t>Trong đó</w:t>
        </w:r>
        <w:r w:rsidRPr="004974D0">
          <w:rPr>
            <w:rFonts w:asciiTheme="minorHAnsi" w:hAnsiTheme="minorHAnsi" w:cstheme="minorHAnsi"/>
            <w:color w:val="444444"/>
          </w:rPr>
          <w:t>: </w:t>
        </w:r>
        <w:r w:rsidRPr="004974D0">
          <w:rPr>
            <w:rStyle w:val="HTMLCode"/>
            <w:rFonts w:asciiTheme="minorHAnsi" w:hAnsiTheme="minorHAnsi" w:cstheme="minorHAnsi"/>
            <w:color w:val="BB571A"/>
            <w:sz w:val="24"/>
            <w:szCs w:val="24"/>
            <w:bdr w:val="none" w:sz="0" w:space="0" w:color="auto" w:frame="1"/>
            <w:shd w:val="clear" w:color="auto" w:fill="F0F0F0"/>
          </w:rPr>
          <w:t>A</w:t>
        </w:r>
        <w:r w:rsidRPr="004974D0">
          <w:rPr>
            <w:rFonts w:asciiTheme="minorHAnsi" w:hAnsiTheme="minorHAnsi" w:cstheme="minorHAnsi"/>
            <w:color w:val="444444"/>
          </w:rPr>
          <w:t> là class đang được khai báo, và nó kế thừa lại các thuộc tính và phương thức từ class </w:t>
        </w:r>
        <w:r w:rsidRPr="004974D0">
          <w:rPr>
            <w:rStyle w:val="HTMLCode"/>
            <w:rFonts w:asciiTheme="minorHAnsi" w:hAnsiTheme="minorHAnsi" w:cstheme="minorHAnsi"/>
            <w:color w:val="BB571A"/>
            <w:sz w:val="24"/>
            <w:szCs w:val="24"/>
            <w:bdr w:val="none" w:sz="0" w:space="0" w:color="auto" w:frame="1"/>
            <w:shd w:val="clear" w:color="auto" w:fill="F0F0F0"/>
          </w:rPr>
          <w:t>B</w:t>
        </w:r>
        <w:r w:rsidRPr="004974D0">
          <w:rPr>
            <w:rFonts w:asciiTheme="minorHAnsi" w:hAnsiTheme="minorHAnsi" w:cstheme="minorHAnsi"/>
            <w:color w:val="444444"/>
          </w:rPr>
          <w:t>.</w:t>
        </w:r>
      </w:ins>
    </w:p>
    <w:p w:rsidR="00F66E47" w:rsidRPr="004974D0" w:rsidRDefault="00F66E47" w:rsidP="00F66E47">
      <w:pPr>
        <w:pStyle w:val="NormalWeb"/>
        <w:shd w:val="clear" w:color="auto" w:fill="FFFFFF"/>
        <w:spacing w:before="0" w:beforeAutospacing="0" w:after="0" w:afterAutospacing="0"/>
        <w:textAlignment w:val="baseline"/>
        <w:rPr>
          <w:ins w:id="13" w:author="Unknown"/>
          <w:rFonts w:asciiTheme="minorHAnsi" w:hAnsiTheme="minorHAnsi" w:cstheme="minorHAnsi"/>
          <w:color w:val="444444"/>
        </w:rPr>
      </w:pPr>
      <w:ins w:id="14" w:author="Unknown">
        <w:r w:rsidRPr="004974D0">
          <w:rPr>
            <w:rStyle w:val="Strong"/>
            <w:rFonts w:asciiTheme="minorHAnsi" w:hAnsiTheme="minorHAnsi" w:cstheme="minorHAnsi"/>
            <w:color w:val="444444"/>
            <w:bdr w:val="none" w:sz="0" w:space="0" w:color="auto" w:frame="1"/>
          </w:rPr>
          <w:t>VD</w:t>
        </w:r>
        <w:r w:rsidRPr="004974D0">
          <w:rPr>
            <w:rFonts w:asciiTheme="minorHAnsi" w:hAnsiTheme="minorHAnsi" w:cstheme="minorHAnsi"/>
            <w:color w:val="444444"/>
          </w:rPr>
          <w:t>: Mình sẽ viết một đối tượng MaleEmployee kế thừa từ class Employee ở trên.</w:t>
        </w:r>
      </w:ins>
    </w:p>
    <w:p w:rsidR="00F66E47" w:rsidRPr="00F66E47" w:rsidRDefault="00F66E47" w:rsidP="00F66E47">
      <w:pPr>
        <w:pStyle w:val="HTMLPreformatted"/>
        <w:shd w:val="clear" w:color="auto" w:fill="F6F6F6"/>
        <w:spacing w:line="360" w:lineRule="atLeast"/>
        <w:textAlignment w:val="baseline"/>
        <w:rPr>
          <w:ins w:id="15" w:author="Unknown"/>
          <w:rStyle w:val="HTMLCode"/>
          <w:rFonts w:asciiTheme="minorHAnsi" w:hAnsiTheme="minorHAnsi" w:cstheme="minorHAnsi"/>
          <w:color w:val="C0C5CE"/>
          <w:sz w:val="23"/>
          <w:szCs w:val="23"/>
          <w:bdr w:val="none" w:sz="0" w:space="0" w:color="auto" w:frame="1"/>
          <w:shd w:val="clear" w:color="auto" w:fill="2B303B"/>
        </w:rPr>
      </w:pPr>
      <w:ins w:id="16"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MaleEmployee extends Employee {</w:t>
        </w:r>
      </w:ins>
    </w:p>
    <w:p w:rsidR="00F66E47" w:rsidRPr="00F66E47" w:rsidRDefault="00F66E47" w:rsidP="00F66E47">
      <w:pPr>
        <w:pStyle w:val="HTMLPreformatted"/>
        <w:shd w:val="clear" w:color="auto" w:fill="F6F6F6"/>
        <w:spacing w:line="360" w:lineRule="atLeast"/>
        <w:textAlignment w:val="baseline"/>
        <w:rPr>
          <w:ins w:id="17" w:author="Unknown"/>
          <w:rStyle w:val="HTMLCode"/>
          <w:rFonts w:asciiTheme="minorHAnsi" w:hAnsiTheme="minorHAnsi" w:cstheme="minorHAnsi"/>
          <w:color w:val="C0C5CE"/>
          <w:sz w:val="23"/>
          <w:szCs w:val="23"/>
          <w:bdr w:val="none" w:sz="0" w:space="0" w:color="auto" w:frame="1"/>
          <w:shd w:val="clear" w:color="auto" w:fill="2B303B"/>
        </w:rPr>
      </w:pPr>
      <w:ins w:id="1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constructor (name,age,wifeName) {</w:t>
        </w:r>
      </w:ins>
    </w:p>
    <w:p w:rsidR="00F66E47" w:rsidRPr="00F66E47" w:rsidRDefault="00F66E47" w:rsidP="00F66E47">
      <w:pPr>
        <w:pStyle w:val="HTMLPreformatted"/>
        <w:shd w:val="clear" w:color="auto" w:fill="F6F6F6"/>
        <w:spacing w:line="360" w:lineRule="atLeast"/>
        <w:textAlignment w:val="baseline"/>
        <w:rPr>
          <w:ins w:id="19" w:author="Unknown"/>
          <w:rStyle w:val="HTMLCode"/>
          <w:rFonts w:asciiTheme="minorHAnsi" w:hAnsiTheme="minorHAnsi" w:cstheme="minorHAnsi"/>
          <w:color w:val="C0C5CE"/>
          <w:sz w:val="23"/>
          <w:szCs w:val="23"/>
          <w:bdr w:val="none" w:sz="0" w:space="0" w:color="auto" w:frame="1"/>
          <w:shd w:val="clear" w:color="auto" w:fill="2B303B"/>
        </w:rPr>
      </w:pPr>
      <w:ins w:id="2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super(name,age);</w:t>
        </w:r>
      </w:ins>
    </w:p>
    <w:p w:rsidR="00F66E47" w:rsidRPr="00F66E47" w:rsidRDefault="00F66E47" w:rsidP="00F66E47">
      <w:pPr>
        <w:pStyle w:val="HTMLPreformatted"/>
        <w:shd w:val="clear" w:color="auto" w:fill="F6F6F6"/>
        <w:spacing w:line="360" w:lineRule="atLeast"/>
        <w:textAlignment w:val="baseline"/>
        <w:rPr>
          <w:ins w:id="21" w:author="Unknown"/>
          <w:rStyle w:val="HTMLCode"/>
          <w:rFonts w:asciiTheme="minorHAnsi" w:hAnsiTheme="minorHAnsi" w:cstheme="minorHAnsi"/>
          <w:color w:val="C0C5CE"/>
          <w:sz w:val="23"/>
          <w:szCs w:val="23"/>
          <w:bdr w:val="none" w:sz="0" w:space="0" w:color="auto" w:frame="1"/>
          <w:shd w:val="clear" w:color="auto" w:fill="2B303B"/>
        </w:rPr>
      </w:pPr>
      <w:ins w:id="2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.wifeName = wifeName;</w:t>
        </w:r>
      </w:ins>
    </w:p>
    <w:p w:rsidR="00F66E47" w:rsidRPr="00F66E47" w:rsidRDefault="00F66E47" w:rsidP="00F66E47">
      <w:pPr>
        <w:pStyle w:val="HTMLPreformatted"/>
        <w:shd w:val="clear" w:color="auto" w:fill="F6F6F6"/>
        <w:spacing w:line="360" w:lineRule="atLeast"/>
        <w:textAlignment w:val="baseline"/>
        <w:rPr>
          <w:ins w:id="23" w:author="Unknown"/>
          <w:rStyle w:val="HTMLCode"/>
          <w:rFonts w:asciiTheme="minorHAnsi" w:hAnsiTheme="minorHAnsi" w:cstheme="minorHAnsi"/>
          <w:color w:val="C0C5CE"/>
          <w:sz w:val="23"/>
          <w:szCs w:val="23"/>
          <w:bdr w:val="none" w:sz="0" w:space="0" w:color="auto" w:frame="1"/>
          <w:shd w:val="clear" w:color="auto" w:fill="2B303B"/>
        </w:rPr>
      </w:pPr>
      <w:ins w:id="2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25" w:author="Unknown"/>
          <w:rStyle w:val="HTMLCode"/>
          <w:rFonts w:asciiTheme="minorHAnsi" w:hAnsiTheme="minorHAnsi" w:cstheme="minorHAnsi"/>
          <w:color w:val="C0C5CE"/>
          <w:sz w:val="23"/>
          <w:szCs w:val="23"/>
          <w:bdr w:val="none" w:sz="0" w:space="0" w:color="auto" w:frame="1"/>
          <w:shd w:val="clear" w:color="auto" w:fill="2B303B"/>
        </w:rPr>
      </w:pPr>
      <w:ins w:id="2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setWifeName (wifeName) {</w:t>
        </w:r>
      </w:ins>
    </w:p>
    <w:p w:rsidR="00F66E47" w:rsidRPr="00F66E47" w:rsidRDefault="00F66E47" w:rsidP="00F66E47">
      <w:pPr>
        <w:pStyle w:val="HTMLPreformatted"/>
        <w:shd w:val="clear" w:color="auto" w:fill="F6F6F6"/>
        <w:spacing w:line="360" w:lineRule="atLeast"/>
        <w:textAlignment w:val="baseline"/>
        <w:rPr>
          <w:ins w:id="27" w:author="Unknown"/>
          <w:rStyle w:val="HTMLCode"/>
          <w:rFonts w:asciiTheme="minorHAnsi" w:hAnsiTheme="minorHAnsi" w:cstheme="minorHAnsi"/>
          <w:color w:val="C0C5CE"/>
          <w:sz w:val="23"/>
          <w:szCs w:val="23"/>
          <w:bdr w:val="none" w:sz="0" w:space="0" w:color="auto" w:frame="1"/>
          <w:shd w:val="clear" w:color="auto" w:fill="2B303B"/>
        </w:rPr>
      </w:pPr>
      <w:ins w:id="2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.setWifeName;</w:t>
        </w:r>
      </w:ins>
    </w:p>
    <w:p w:rsidR="00F66E47" w:rsidRPr="00F66E47" w:rsidRDefault="00F66E47" w:rsidP="00F66E47">
      <w:pPr>
        <w:pStyle w:val="HTMLPreformatted"/>
        <w:shd w:val="clear" w:color="auto" w:fill="F6F6F6"/>
        <w:spacing w:line="360" w:lineRule="atLeast"/>
        <w:textAlignment w:val="baseline"/>
        <w:rPr>
          <w:ins w:id="29" w:author="Unknown"/>
          <w:rStyle w:val="HTMLCode"/>
          <w:rFonts w:asciiTheme="minorHAnsi" w:hAnsiTheme="minorHAnsi" w:cstheme="minorHAnsi"/>
          <w:color w:val="C0C5CE"/>
          <w:sz w:val="23"/>
          <w:szCs w:val="23"/>
          <w:bdr w:val="none" w:sz="0" w:space="0" w:color="auto" w:frame="1"/>
          <w:shd w:val="clear" w:color="auto" w:fill="2B303B"/>
        </w:rPr>
      </w:pPr>
      <w:ins w:id="3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31" w:author="Unknown"/>
          <w:rStyle w:val="HTMLCode"/>
          <w:rFonts w:asciiTheme="minorHAnsi" w:hAnsiTheme="minorHAnsi" w:cstheme="minorHAnsi"/>
          <w:color w:val="C0C5CE"/>
          <w:sz w:val="23"/>
          <w:szCs w:val="23"/>
          <w:bdr w:val="none" w:sz="0" w:space="0" w:color="auto" w:frame="1"/>
          <w:shd w:val="clear" w:color="auto" w:fill="2B303B"/>
        </w:rPr>
      </w:pPr>
      <w:ins w:id="3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getWifeName () {</w:t>
        </w:r>
      </w:ins>
    </w:p>
    <w:p w:rsidR="00F66E47" w:rsidRPr="00F66E47" w:rsidRDefault="00F66E47" w:rsidP="00F66E47">
      <w:pPr>
        <w:pStyle w:val="HTMLPreformatted"/>
        <w:shd w:val="clear" w:color="auto" w:fill="F6F6F6"/>
        <w:spacing w:line="360" w:lineRule="atLeast"/>
        <w:textAlignment w:val="baseline"/>
        <w:rPr>
          <w:ins w:id="33" w:author="Unknown"/>
          <w:rStyle w:val="HTMLCode"/>
          <w:rFonts w:asciiTheme="minorHAnsi" w:hAnsiTheme="minorHAnsi" w:cstheme="minorHAnsi"/>
          <w:color w:val="C0C5CE"/>
          <w:sz w:val="23"/>
          <w:szCs w:val="23"/>
          <w:bdr w:val="none" w:sz="0" w:space="0" w:color="auto" w:frame="1"/>
          <w:shd w:val="clear" w:color="auto" w:fill="2B303B"/>
        </w:rPr>
      </w:pPr>
      <w:ins w:id="3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.wifeName;</w:t>
        </w:r>
      </w:ins>
    </w:p>
    <w:p w:rsidR="00F66E47" w:rsidRPr="00F66E47" w:rsidRDefault="00F66E47" w:rsidP="00F66E47">
      <w:pPr>
        <w:pStyle w:val="HTMLPreformatted"/>
        <w:shd w:val="clear" w:color="auto" w:fill="F6F6F6"/>
        <w:spacing w:line="360" w:lineRule="atLeast"/>
        <w:textAlignment w:val="baseline"/>
        <w:rPr>
          <w:ins w:id="35" w:author="Unknown"/>
          <w:rStyle w:val="HTMLCode"/>
          <w:rFonts w:asciiTheme="minorHAnsi" w:hAnsiTheme="minorHAnsi" w:cstheme="minorHAnsi"/>
          <w:color w:val="C0C5CE"/>
          <w:sz w:val="23"/>
          <w:szCs w:val="23"/>
          <w:bdr w:val="none" w:sz="0" w:space="0" w:color="auto" w:frame="1"/>
          <w:shd w:val="clear" w:color="auto" w:fill="2B303B"/>
        </w:rPr>
      </w:pPr>
      <w:ins w:id="3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4974D0" w:rsidRDefault="00F66E47" w:rsidP="00F66E47">
      <w:pPr>
        <w:pStyle w:val="HTMLPreformatted"/>
        <w:shd w:val="clear" w:color="auto" w:fill="F6F6F6"/>
        <w:spacing w:line="360" w:lineRule="atLeast"/>
        <w:textAlignment w:val="baseline"/>
        <w:rPr>
          <w:ins w:id="37" w:author="Unknown"/>
          <w:rFonts w:asciiTheme="minorHAnsi" w:hAnsiTheme="minorHAnsi" w:cstheme="minorHAnsi"/>
          <w:color w:val="444444"/>
          <w:sz w:val="24"/>
          <w:szCs w:val="24"/>
        </w:rPr>
      </w:pPr>
      <w:ins w:id="38" w:author="Unknown">
        <w:r w:rsidRPr="004974D0">
          <w:rPr>
            <w:rStyle w:val="HTMLCode"/>
            <w:rFonts w:asciiTheme="minorHAnsi" w:hAnsiTheme="minorHAnsi" w:cstheme="minorHAnsi"/>
            <w:color w:val="C0C5CE"/>
            <w:sz w:val="24"/>
            <w:szCs w:val="24"/>
            <w:bdr w:val="none" w:sz="0" w:space="0" w:color="auto" w:frame="1"/>
            <w:shd w:val="clear" w:color="auto" w:fill="2B303B"/>
          </w:rPr>
          <w:t>}</w:t>
        </w:r>
      </w:ins>
    </w:p>
    <w:p w:rsidR="00F66E47" w:rsidRPr="004974D0" w:rsidRDefault="00F66E47" w:rsidP="00F66E47">
      <w:pPr>
        <w:pStyle w:val="NormalWeb"/>
        <w:shd w:val="clear" w:color="auto" w:fill="FFFFFF"/>
        <w:spacing w:before="0" w:beforeAutospacing="0" w:after="0" w:afterAutospacing="0"/>
        <w:textAlignment w:val="baseline"/>
        <w:rPr>
          <w:ins w:id="39" w:author="Unknown"/>
          <w:rFonts w:asciiTheme="minorHAnsi" w:hAnsiTheme="minorHAnsi" w:cstheme="minorHAnsi"/>
          <w:color w:val="444444"/>
        </w:rPr>
      </w:pPr>
      <w:ins w:id="40" w:author="Unknown">
        <w:r w:rsidRPr="004974D0">
          <w:rPr>
            <w:rFonts w:asciiTheme="minorHAnsi" w:hAnsiTheme="minorHAnsi" w:cstheme="minorHAnsi"/>
            <w:color w:val="444444"/>
          </w:rPr>
          <w:lastRenderedPageBreak/>
          <w:t>Trong ví dụ này mình có sử dụng </w:t>
        </w:r>
        <w:r w:rsidRPr="004974D0">
          <w:rPr>
            <w:rStyle w:val="HTMLCode"/>
            <w:rFonts w:asciiTheme="minorHAnsi" w:hAnsiTheme="minorHAnsi" w:cstheme="minorHAnsi"/>
            <w:color w:val="BB571A"/>
            <w:sz w:val="24"/>
            <w:szCs w:val="24"/>
            <w:bdr w:val="none" w:sz="0" w:space="0" w:color="auto" w:frame="1"/>
            <w:shd w:val="clear" w:color="auto" w:fill="F0F0F0"/>
          </w:rPr>
          <w:t>super()</w:t>
        </w:r>
        <w:r w:rsidRPr="004974D0">
          <w:rPr>
            <w:rFonts w:asciiTheme="minorHAnsi" w:hAnsiTheme="minorHAnsi" w:cstheme="minorHAnsi"/>
            <w:color w:val="444444"/>
          </w:rPr>
          <w:t> - viết với cú pháp như này thì là gọi lại constructor của lớp cha, còn chi tiết về nó phần dưới mình sẽ nói rõ hơn.</w:t>
        </w:r>
      </w:ins>
    </w:p>
    <w:p w:rsidR="00F66E47" w:rsidRPr="004974D0"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ins w:id="41" w:author="Unknown"/>
          <w:rFonts w:asciiTheme="minorHAnsi" w:hAnsiTheme="minorHAnsi" w:cstheme="minorHAnsi"/>
          <w:bCs w:val="0"/>
          <w:color w:val="125692"/>
          <w:sz w:val="24"/>
          <w:szCs w:val="24"/>
        </w:rPr>
      </w:pPr>
      <w:ins w:id="42" w:author="Unknown">
        <w:r w:rsidRPr="004974D0">
          <w:rPr>
            <w:rFonts w:asciiTheme="minorHAnsi" w:hAnsiTheme="minorHAnsi" w:cstheme="minorHAnsi"/>
            <w:bCs w:val="0"/>
            <w:color w:val="125692"/>
            <w:sz w:val="24"/>
            <w:szCs w:val="24"/>
          </w:rPr>
          <w:t>3, Base class access.</w:t>
        </w:r>
      </w:ins>
    </w:p>
    <w:p w:rsidR="00F66E47" w:rsidRPr="004974D0" w:rsidRDefault="00F66E47" w:rsidP="00F66E47">
      <w:pPr>
        <w:pStyle w:val="NormalWeb"/>
        <w:shd w:val="clear" w:color="auto" w:fill="FFFFFF"/>
        <w:spacing w:before="0" w:beforeAutospacing="0" w:after="0" w:afterAutospacing="0"/>
        <w:textAlignment w:val="baseline"/>
        <w:rPr>
          <w:ins w:id="43" w:author="Unknown"/>
          <w:rFonts w:asciiTheme="minorHAnsi" w:hAnsiTheme="minorHAnsi" w:cstheme="minorHAnsi"/>
          <w:color w:val="444444"/>
        </w:rPr>
      </w:pPr>
      <w:ins w:id="44" w:author="Unknown">
        <w:r w:rsidRPr="004974D0">
          <w:rPr>
            <w:rFonts w:asciiTheme="minorHAnsi" w:hAnsiTheme="minorHAnsi" w:cstheme="minorHAnsi"/>
            <w:color w:val="444444"/>
          </w:rPr>
          <w:t>Trong ES6, để thực hiện gọi các phương thức trong lớp cha khi đang ở lớp con, mà phương thức đó đã bị </w:t>
        </w:r>
        <w:r w:rsidRPr="004974D0">
          <w:rPr>
            <w:rStyle w:val="HTMLCode"/>
            <w:rFonts w:asciiTheme="minorHAnsi" w:hAnsiTheme="minorHAnsi" w:cstheme="minorHAnsi"/>
            <w:color w:val="BB571A"/>
            <w:sz w:val="24"/>
            <w:szCs w:val="24"/>
            <w:bdr w:val="none" w:sz="0" w:space="0" w:color="auto" w:frame="1"/>
            <w:shd w:val="clear" w:color="auto" w:fill="F0F0F0"/>
          </w:rPr>
          <w:t>rewrite</w:t>
        </w:r>
        <w:r w:rsidRPr="004974D0">
          <w:rPr>
            <w:rFonts w:asciiTheme="minorHAnsi" w:hAnsiTheme="minorHAnsi" w:cstheme="minorHAnsi"/>
            <w:color w:val="444444"/>
          </w:rPr>
          <w:t>trong lớp con rồi thì các bạn sử dụng keyword </w:t>
        </w:r>
        <w:r w:rsidRPr="004974D0">
          <w:rPr>
            <w:rStyle w:val="HTMLCode"/>
            <w:rFonts w:asciiTheme="minorHAnsi" w:hAnsiTheme="minorHAnsi" w:cstheme="minorHAnsi"/>
            <w:color w:val="BB571A"/>
            <w:sz w:val="24"/>
            <w:szCs w:val="24"/>
            <w:bdr w:val="none" w:sz="0" w:space="0" w:color="auto" w:frame="1"/>
            <w:shd w:val="clear" w:color="auto" w:fill="F0F0F0"/>
          </w:rPr>
          <w:t>super</w:t>
        </w:r>
        <w:r w:rsidRPr="004974D0">
          <w:rPr>
            <w:rFonts w:asciiTheme="minorHAnsi" w:hAnsiTheme="minorHAnsi" w:cstheme="minorHAnsi"/>
            <w:color w:val="444444"/>
          </w:rPr>
          <w:t> với cú pháp như sau:</w:t>
        </w:r>
      </w:ins>
    </w:p>
    <w:p w:rsidR="00F66E47" w:rsidRPr="004974D0" w:rsidRDefault="00F66E47" w:rsidP="00F66E47">
      <w:pPr>
        <w:pStyle w:val="HTMLPreformatted"/>
        <w:shd w:val="clear" w:color="auto" w:fill="F6F6F6"/>
        <w:spacing w:line="360" w:lineRule="atLeast"/>
        <w:textAlignment w:val="baseline"/>
        <w:rPr>
          <w:ins w:id="45" w:author="Unknown"/>
          <w:rFonts w:asciiTheme="minorHAnsi" w:hAnsiTheme="minorHAnsi" w:cstheme="minorHAnsi"/>
          <w:color w:val="444444"/>
          <w:sz w:val="24"/>
          <w:szCs w:val="24"/>
        </w:rPr>
      </w:pPr>
      <w:ins w:id="46" w:author="Unknown">
        <w:r w:rsidRPr="004974D0">
          <w:rPr>
            <w:rStyle w:val="HTMLCode"/>
            <w:rFonts w:asciiTheme="minorHAnsi" w:hAnsiTheme="minorHAnsi" w:cstheme="minorHAnsi"/>
            <w:color w:val="C0C5CE"/>
            <w:sz w:val="24"/>
            <w:szCs w:val="24"/>
            <w:bdr w:val="none" w:sz="0" w:space="0" w:color="auto" w:frame="1"/>
            <w:shd w:val="clear" w:color="auto" w:fill="2B303B"/>
          </w:rPr>
          <w:t>super.methodName();</w:t>
        </w:r>
      </w:ins>
    </w:p>
    <w:p w:rsidR="00F66E47" w:rsidRPr="004974D0" w:rsidRDefault="00F66E47" w:rsidP="00F66E47">
      <w:pPr>
        <w:pStyle w:val="NormalWeb"/>
        <w:shd w:val="clear" w:color="auto" w:fill="FFFFFF"/>
        <w:spacing w:before="0" w:beforeAutospacing="0" w:after="0" w:afterAutospacing="0"/>
        <w:textAlignment w:val="baseline"/>
        <w:rPr>
          <w:ins w:id="47" w:author="Unknown"/>
          <w:rFonts w:asciiTheme="minorHAnsi" w:hAnsiTheme="minorHAnsi" w:cstheme="minorHAnsi"/>
          <w:color w:val="444444"/>
        </w:rPr>
      </w:pPr>
      <w:ins w:id="48" w:author="Unknown">
        <w:r w:rsidRPr="004974D0">
          <w:rPr>
            <w:rFonts w:asciiTheme="minorHAnsi" w:hAnsiTheme="minorHAnsi" w:cstheme="minorHAnsi"/>
            <w:color w:val="444444"/>
          </w:rPr>
          <w:t>Trong đó, </w:t>
        </w:r>
        <w:r w:rsidRPr="004974D0">
          <w:rPr>
            <w:rStyle w:val="HTMLCode"/>
            <w:rFonts w:asciiTheme="minorHAnsi" w:hAnsiTheme="minorHAnsi" w:cstheme="minorHAnsi"/>
            <w:color w:val="BB571A"/>
            <w:sz w:val="24"/>
            <w:szCs w:val="24"/>
            <w:bdr w:val="none" w:sz="0" w:space="0" w:color="auto" w:frame="1"/>
            <w:shd w:val="clear" w:color="auto" w:fill="F0F0F0"/>
          </w:rPr>
          <w:t>methodName</w:t>
        </w:r>
        <w:r w:rsidRPr="004974D0">
          <w:rPr>
            <w:rFonts w:asciiTheme="minorHAnsi" w:hAnsiTheme="minorHAnsi" w:cstheme="minorHAnsi"/>
            <w:color w:val="444444"/>
          </w:rPr>
          <w:t> là phương thức của lớp cha mà bạn muốn gọi.</w:t>
        </w:r>
      </w:ins>
    </w:p>
    <w:p w:rsidR="00F66E47" w:rsidRPr="004974D0"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rPr>
      </w:pPr>
      <w:ins w:id="49" w:author="Unknown">
        <w:r w:rsidRPr="004974D0">
          <w:rPr>
            <w:rStyle w:val="Strong"/>
            <w:rFonts w:asciiTheme="minorHAnsi" w:hAnsiTheme="minorHAnsi" w:cstheme="minorHAnsi"/>
            <w:color w:val="444444"/>
            <w:bdr w:val="none" w:sz="0" w:space="0" w:color="auto" w:frame="1"/>
          </w:rPr>
          <w:t>VD</w:t>
        </w:r>
        <w:r w:rsidRPr="004974D0">
          <w:rPr>
            <w:rFonts w:asciiTheme="minorHAnsi" w:hAnsiTheme="minorHAnsi" w:cstheme="minorHAnsi"/>
            <w:color w:val="444444"/>
          </w:rPr>
          <w:t>: </w:t>
        </w:r>
      </w:ins>
    </w:p>
    <w:p w:rsidR="004974D0" w:rsidRPr="00F66E47" w:rsidRDefault="004974D0" w:rsidP="00F66E47">
      <w:pPr>
        <w:pStyle w:val="NormalWeb"/>
        <w:shd w:val="clear" w:color="auto" w:fill="FFFFFF"/>
        <w:spacing w:before="0" w:beforeAutospacing="0" w:after="0" w:afterAutospacing="0"/>
        <w:textAlignment w:val="baseline"/>
        <w:rPr>
          <w:ins w:id="50" w:author="Unknown"/>
          <w:rFonts w:asciiTheme="minorHAnsi" w:hAnsiTheme="minorHAnsi" w:cstheme="minorHAnsi"/>
          <w:color w:val="444444"/>
          <w:sz w:val="21"/>
          <w:szCs w:val="21"/>
        </w:rPr>
      </w:pPr>
    </w:p>
    <w:p w:rsidR="00F66E47" w:rsidRPr="00F66E47" w:rsidRDefault="00F66E47" w:rsidP="00F66E47">
      <w:pPr>
        <w:pStyle w:val="HTMLPreformatted"/>
        <w:shd w:val="clear" w:color="auto" w:fill="F6F6F6"/>
        <w:spacing w:line="360" w:lineRule="atLeast"/>
        <w:textAlignment w:val="baseline"/>
        <w:rPr>
          <w:ins w:id="51" w:author="Unknown"/>
          <w:rStyle w:val="HTMLCode"/>
          <w:rFonts w:asciiTheme="minorHAnsi" w:hAnsiTheme="minorHAnsi" w:cstheme="minorHAnsi"/>
          <w:color w:val="C0C5CE"/>
          <w:sz w:val="23"/>
          <w:szCs w:val="23"/>
          <w:bdr w:val="none" w:sz="0" w:space="0" w:color="auto" w:frame="1"/>
          <w:shd w:val="clear" w:color="auto" w:fill="2B303B"/>
        </w:rPr>
      </w:pPr>
      <w:ins w:id="52"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w:t>
        </w:r>
      </w:ins>
    </w:p>
    <w:p w:rsidR="00F66E47" w:rsidRPr="00F66E47" w:rsidRDefault="00F66E47" w:rsidP="00F66E47">
      <w:pPr>
        <w:pStyle w:val="HTMLPreformatted"/>
        <w:shd w:val="clear" w:color="auto" w:fill="F6F6F6"/>
        <w:spacing w:line="360" w:lineRule="atLeast"/>
        <w:textAlignment w:val="baseline"/>
        <w:rPr>
          <w:ins w:id="53" w:author="Unknown"/>
          <w:rStyle w:val="HTMLCode"/>
          <w:rFonts w:asciiTheme="minorHAnsi" w:hAnsiTheme="minorHAnsi" w:cstheme="minorHAnsi"/>
          <w:color w:val="C0C5CE"/>
          <w:sz w:val="23"/>
          <w:szCs w:val="23"/>
          <w:bdr w:val="none" w:sz="0" w:space="0" w:color="auto" w:frame="1"/>
          <w:shd w:val="clear" w:color="auto" w:fill="2B303B"/>
        </w:rPr>
      </w:pPr>
      <w:ins w:id="5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getClassName () {</w:t>
        </w:r>
      </w:ins>
    </w:p>
    <w:p w:rsidR="00F66E47" w:rsidRPr="00F66E47" w:rsidRDefault="00F66E47" w:rsidP="00F66E47">
      <w:pPr>
        <w:pStyle w:val="HTMLPreformatted"/>
        <w:shd w:val="clear" w:color="auto" w:fill="F6F6F6"/>
        <w:spacing w:line="360" w:lineRule="atLeast"/>
        <w:textAlignment w:val="baseline"/>
        <w:rPr>
          <w:ins w:id="55" w:author="Unknown"/>
          <w:rStyle w:val="HTMLCode"/>
          <w:rFonts w:asciiTheme="minorHAnsi" w:hAnsiTheme="minorHAnsi" w:cstheme="minorHAnsi"/>
          <w:color w:val="C0C5CE"/>
          <w:sz w:val="23"/>
          <w:szCs w:val="23"/>
          <w:bdr w:val="none" w:sz="0" w:space="0" w:color="auto" w:frame="1"/>
          <w:shd w:val="clear" w:color="auto" w:fill="2B303B"/>
        </w:rPr>
      </w:pPr>
      <w:ins w:id="5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string"/>
            <w:rFonts w:asciiTheme="minorHAnsi" w:hAnsiTheme="minorHAnsi" w:cstheme="minorHAnsi"/>
            <w:color w:val="A3BE8C"/>
            <w:sz w:val="23"/>
            <w:szCs w:val="23"/>
            <w:bdr w:val="none" w:sz="0" w:space="0" w:color="auto" w:frame="1"/>
            <w:shd w:val="clear" w:color="auto" w:fill="2B303B"/>
          </w:rPr>
          <w:t>"Class Employee"</w:t>
        </w:r>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57" w:author="Unknown"/>
          <w:rStyle w:val="HTMLCode"/>
          <w:rFonts w:asciiTheme="minorHAnsi" w:hAnsiTheme="minorHAnsi" w:cstheme="minorHAnsi"/>
          <w:color w:val="C0C5CE"/>
          <w:sz w:val="23"/>
          <w:szCs w:val="23"/>
          <w:bdr w:val="none" w:sz="0" w:space="0" w:color="auto" w:frame="1"/>
          <w:shd w:val="clear" w:color="auto" w:fill="2B303B"/>
        </w:rPr>
      </w:pPr>
      <w:ins w:id="5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59" w:author="Unknown"/>
          <w:rStyle w:val="HTMLCode"/>
          <w:rFonts w:asciiTheme="minorHAnsi" w:hAnsiTheme="minorHAnsi" w:cstheme="minorHAnsi"/>
          <w:color w:val="C0C5CE"/>
          <w:sz w:val="23"/>
          <w:szCs w:val="23"/>
          <w:bdr w:val="none" w:sz="0" w:space="0" w:color="auto" w:frame="1"/>
          <w:shd w:val="clear" w:color="auto" w:fill="2B303B"/>
        </w:rPr>
      </w:pPr>
      <w:ins w:id="60"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61" w:author="Unknown"/>
          <w:rStyle w:val="HTMLCode"/>
          <w:rFonts w:asciiTheme="minorHAnsi" w:hAnsiTheme="minorHAnsi" w:cstheme="minorHAnsi"/>
          <w:color w:val="C0C5CE"/>
          <w:sz w:val="23"/>
          <w:szCs w:val="23"/>
          <w:bdr w:val="none" w:sz="0" w:space="0" w:color="auto" w:frame="1"/>
          <w:shd w:val="clear" w:color="auto" w:fill="2B303B"/>
        </w:rPr>
      </w:pPr>
      <w:ins w:id="62"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MaleEmployee extends Employee {</w:t>
        </w:r>
      </w:ins>
    </w:p>
    <w:p w:rsidR="00F66E47" w:rsidRPr="00F66E47" w:rsidRDefault="00F66E47" w:rsidP="00F66E47">
      <w:pPr>
        <w:pStyle w:val="HTMLPreformatted"/>
        <w:shd w:val="clear" w:color="auto" w:fill="F6F6F6"/>
        <w:spacing w:line="360" w:lineRule="atLeast"/>
        <w:textAlignment w:val="baseline"/>
        <w:rPr>
          <w:ins w:id="63" w:author="Unknown"/>
          <w:rStyle w:val="HTMLCode"/>
          <w:rFonts w:asciiTheme="minorHAnsi" w:hAnsiTheme="minorHAnsi" w:cstheme="minorHAnsi"/>
          <w:color w:val="C0C5CE"/>
          <w:sz w:val="23"/>
          <w:szCs w:val="23"/>
          <w:bdr w:val="none" w:sz="0" w:space="0" w:color="auto" w:frame="1"/>
          <w:shd w:val="clear" w:color="auto" w:fill="2B303B"/>
        </w:rPr>
      </w:pPr>
      <w:ins w:id="6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getClassName () {</w:t>
        </w:r>
      </w:ins>
    </w:p>
    <w:p w:rsidR="00F66E47" w:rsidRPr="00F66E47" w:rsidRDefault="00F66E47" w:rsidP="00F66E47">
      <w:pPr>
        <w:pStyle w:val="HTMLPreformatted"/>
        <w:shd w:val="clear" w:color="auto" w:fill="F6F6F6"/>
        <w:spacing w:line="360" w:lineRule="atLeast"/>
        <w:textAlignment w:val="baseline"/>
        <w:rPr>
          <w:ins w:id="65" w:author="Unknown"/>
          <w:rStyle w:val="HTMLCode"/>
          <w:rFonts w:asciiTheme="minorHAnsi" w:hAnsiTheme="minorHAnsi" w:cstheme="minorHAnsi"/>
          <w:color w:val="C0C5CE"/>
          <w:sz w:val="23"/>
          <w:szCs w:val="23"/>
          <w:bdr w:val="none" w:sz="0" w:space="0" w:color="auto" w:frame="1"/>
          <w:shd w:val="clear" w:color="auto" w:fill="2B303B"/>
        </w:rPr>
      </w:pPr>
      <w:ins w:id="6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string"/>
            <w:rFonts w:asciiTheme="minorHAnsi" w:hAnsiTheme="minorHAnsi" w:cstheme="minorHAnsi"/>
            <w:color w:val="A3BE8C"/>
            <w:sz w:val="23"/>
            <w:szCs w:val="23"/>
            <w:bdr w:val="none" w:sz="0" w:space="0" w:color="auto" w:frame="1"/>
            <w:shd w:val="clear" w:color="auto" w:fill="2B303B"/>
          </w:rPr>
          <w:t>"Class MaleEmployee"</w:t>
        </w:r>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67" w:author="Unknown"/>
          <w:rStyle w:val="HTMLCode"/>
          <w:rFonts w:asciiTheme="minorHAnsi" w:hAnsiTheme="minorHAnsi" w:cstheme="minorHAnsi"/>
          <w:color w:val="C0C5CE"/>
          <w:sz w:val="23"/>
          <w:szCs w:val="23"/>
          <w:bdr w:val="none" w:sz="0" w:space="0" w:color="auto" w:frame="1"/>
          <w:shd w:val="clear" w:color="auto" w:fill="2B303B"/>
        </w:rPr>
      </w:pPr>
      <w:ins w:id="6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69" w:author="Unknown"/>
          <w:rStyle w:val="HTMLCode"/>
          <w:rFonts w:asciiTheme="minorHAnsi" w:hAnsiTheme="minorHAnsi" w:cstheme="minorHAnsi"/>
          <w:color w:val="C0C5CE"/>
          <w:sz w:val="23"/>
          <w:szCs w:val="23"/>
          <w:bdr w:val="none" w:sz="0" w:space="0" w:color="auto" w:frame="1"/>
          <w:shd w:val="clear" w:color="auto" w:fill="2B303B"/>
        </w:rPr>
      </w:pPr>
      <w:ins w:id="7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classClassName () {</w:t>
        </w:r>
      </w:ins>
    </w:p>
    <w:p w:rsidR="00F66E47" w:rsidRPr="00F66E47" w:rsidRDefault="00F66E47" w:rsidP="00F66E47">
      <w:pPr>
        <w:pStyle w:val="HTMLPreformatted"/>
        <w:shd w:val="clear" w:color="auto" w:fill="F6F6F6"/>
        <w:spacing w:line="360" w:lineRule="atLeast"/>
        <w:textAlignment w:val="baseline"/>
        <w:rPr>
          <w:ins w:id="71" w:author="Unknown"/>
          <w:rStyle w:val="HTMLCode"/>
          <w:rFonts w:asciiTheme="minorHAnsi" w:hAnsiTheme="minorHAnsi" w:cstheme="minorHAnsi"/>
          <w:color w:val="C0C5CE"/>
          <w:sz w:val="23"/>
          <w:szCs w:val="23"/>
          <w:bdr w:val="none" w:sz="0" w:space="0" w:color="auto" w:frame="1"/>
          <w:shd w:val="clear" w:color="auto" w:fill="2B303B"/>
        </w:rPr>
      </w:pPr>
      <w:ins w:id="7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super.getClassName();</w:t>
        </w:r>
      </w:ins>
    </w:p>
    <w:p w:rsidR="00F66E47" w:rsidRPr="00F66E47" w:rsidRDefault="00F66E47" w:rsidP="00F66E47">
      <w:pPr>
        <w:pStyle w:val="HTMLPreformatted"/>
        <w:shd w:val="clear" w:color="auto" w:fill="F6F6F6"/>
        <w:spacing w:line="360" w:lineRule="atLeast"/>
        <w:textAlignment w:val="baseline"/>
        <w:rPr>
          <w:ins w:id="73" w:author="Unknown"/>
          <w:rStyle w:val="HTMLCode"/>
          <w:rFonts w:asciiTheme="minorHAnsi" w:hAnsiTheme="minorHAnsi" w:cstheme="minorHAnsi"/>
          <w:color w:val="C0C5CE"/>
          <w:sz w:val="23"/>
          <w:szCs w:val="23"/>
          <w:bdr w:val="none" w:sz="0" w:space="0" w:color="auto" w:frame="1"/>
          <w:shd w:val="clear" w:color="auto" w:fill="2B303B"/>
        </w:rPr>
      </w:pPr>
      <w:ins w:id="7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75" w:author="Unknown"/>
          <w:rStyle w:val="HTMLCode"/>
          <w:rFonts w:asciiTheme="minorHAnsi" w:hAnsiTheme="minorHAnsi" w:cstheme="minorHAnsi"/>
          <w:color w:val="C0C5CE"/>
          <w:sz w:val="23"/>
          <w:szCs w:val="23"/>
          <w:bdr w:val="none" w:sz="0" w:space="0" w:color="auto" w:frame="1"/>
          <w:shd w:val="clear" w:color="auto" w:fill="2B303B"/>
        </w:rPr>
      </w:pPr>
      <w:ins w:id="76"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77" w:author="Unknown"/>
          <w:rStyle w:val="HTMLCode"/>
          <w:rFonts w:asciiTheme="minorHAnsi" w:hAnsiTheme="minorHAnsi" w:cstheme="minorHAnsi"/>
          <w:color w:val="C0C5CE"/>
          <w:sz w:val="23"/>
          <w:szCs w:val="23"/>
          <w:bdr w:val="none" w:sz="0" w:space="0" w:color="auto" w:frame="1"/>
          <w:shd w:val="clear" w:color="auto" w:fill="2B303B"/>
        </w:rPr>
      </w:pPr>
      <w:ins w:id="78" w:author="Unknown">
        <w:r w:rsidRPr="00F66E47">
          <w:rPr>
            <w:rStyle w:val="hljs-keyword"/>
            <w:rFonts w:asciiTheme="minorHAnsi" w:hAnsiTheme="minorHAnsi" w:cstheme="minorHAnsi"/>
            <w:color w:val="B48EAD"/>
            <w:sz w:val="23"/>
            <w:szCs w:val="23"/>
            <w:bdr w:val="none" w:sz="0" w:space="0" w:color="auto" w:frame="1"/>
            <w:shd w:val="clear" w:color="auto" w:fill="2B303B"/>
          </w:rPr>
          <w:t>var</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 </w:t>
        </w:r>
        <w:r w:rsidRPr="00F66E47">
          <w:rPr>
            <w:rStyle w:val="hljs-keyword"/>
            <w:rFonts w:asciiTheme="minorHAnsi" w:hAnsiTheme="minorHAnsi" w:cstheme="minorHAnsi"/>
            <w:color w:val="B48EAD"/>
            <w:sz w:val="23"/>
            <w:szCs w:val="23"/>
            <w:bdr w:val="none" w:sz="0" w:space="0" w:color="auto" w:frame="1"/>
            <w:shd w:val="clear" w:color="auto" w:fill="2B303B"/>
          </w:rPr>
          <w:t>new</w:t>
        </w:r>
        <w:r w:rsidRPr="00F66E47">
          <w:rPr>
            <w:rStyle w:val="HTMLCode"/>
            <w:rFonts w:asciiTheme="minorHAnsi" w:hAnsiTheme="minorHAnsi" w:cstheme="minorHAnsi"/>
            <w:color w:val="C0C5CE"/>
            <w:sz w:val="23"/>
            <w:szCs w:val="23"/>
            <w:bdr w:val="none" w:sz="0" w:space="0" w:color="auto" w:frame="1"/>
            <w:shd w:val="clear" w:color="auto" w:fill="2B303B"/>
          </w:rPr>
          <w:t xml:space="preserve"> MaleEmployee();</w:t>
        </w:r>
      </w:ins>
    </w:p>
    <w:p w:rsidR="00F66E47" w:rsidRPr="00F66E47" w:rsidRDefault="00F66E47" w:rsidP="00F66E47">
      <w:pPr>
        <w:pStyle w:val="HTMLPreformatted"/>
        <w:shd w:val="clear" w:color="auto" w:fill="F6F6F6"/>
        <w:spacing w:line="360" w:lineRule="atLeast"/>
        <w:textAlignment w:val="baseline"/>
        <w:rPr>
          <w:ins w:id="79" w:author="Unknown"/>
          <w:rStyle w:val="HTMLCode"/>
          <w:rFonts w:asciiTheme="minorHAnsi" w:hAnsiTheme="minorHAnsi" w:cstheme="minorHAnsi"/>
          <w:color w:val="C0C5CE"/>
          <w:sz w:val="23"/>
          <w:szCs w:val="23"/>
          <w:bdr w:val="none" w:sz="0" w:space="0" w:color="auto" w:frame="1"/>
          <w:shd w:val="clear" w:color="auto" w:fill="2B303B"/>
        </w:rPr>
      </w:pPr>
      <w:ins w:id="80" w:author="Unknown">
        <w:r w:rsidRPr="00F66E47">
          <w:rPr>
            <w:rStyle w:val="HTMLCode"/>
            <w:rFonts w:asciiTheme="minorHAnsi" w:hAnsiTheme="minorHAnsi" w:cstheme="minorHAnsi"/>
            <w:color w:val="C0C5CE"/>
            <w:sz w:val="23"/>
            <w:szCs w:val="23"/>
            <w:bdr w:val="none" w:sz="0" w:space="0" w:color="auto" w:frame="1"/>
            <w:shd w:val="clear" w:color="auto" w:fill="2B303B"/>
          </w:rPr>
          <w:t>console.log(employee.classClassName());</w:t>
        </w:r>
      </w:ins>
    </w:p>
    <w:p w:rsidR="00F66E47" w:rsidRDefault="00F66E47" w:rsidP="00F66E47">
      <w:pPr>
        <w:pStyle w:val="HTMLPreformatted"/>
        <w:shd w:val="clear" w:color="auto" w:fill="F6F6F6"/>
        <w:spacing w:line="360" w:lineRule="atLeast"/>
        <w:textAlignment w:val="baseline"/>
        <w:rPr>
          <w:rStyle w:val="hljs-comment"/>
          <w:rFonts w:asciiTheme="minorHAnsi" w:hAnsiTheme="minorHAnsi" w:cstheme="minorHAnsi"/>
          <w:color w:val="65737E"/>
          <w:sz w:val="23"/>
          <w:szCs w:val="23"/>
          <w:bdr w:val="none" w:sz="0" w:space="0" w:color="auto" w:frame="1"/>
          <w:shd w:val="clear" w:color="auto" w:fill="2B303B"/>
        </w:rPr>
      </w:pPr>
      <w:ins w:id="81" w:author="Unknown">
        <w:r w:rsidRPr="00F66E47">
          <w:rPr>
            <w:rStyle w:val="hljs-comment"/>
            <w:rFonts w:asciiTheme="minorHAnsi" w:hAnsiTheme="minorHAnsi" w:cstheme="minorHAnsi"/>
            <w:color w:val="65737E"/>
            <w:sz w:val="23"/>
            <w:szCs w:val="23"/>
            <w:bdr w:val="none" w:sz="0" w:space="0" w:color="auto" w:frame="1"/>
            <w:shd w:val="clear" w:color="auto" w:fill="2B303B"/>
          </w:rPr>
          <w:t>//kết quả: Class Employee</w:t>
        </w:r>
      </w:ins>
    </w:p>
    <w:p w:rsidR="004974D0" w:rsidRDefault="004974D0" w:rsidP="00F66E47">
      <w:pPr>
        <w:pStyle w:val="HTMLPreformatted"/>
        <w:shd w:val="clear" w:color="auto" w:fill="F6F6F6"/>
        <w:spacing w:line="360" w:lineRule="atLeast"/>
        <w:textAlignment w:val="baseline"/>
        <w:rPr>
          <w:rStyle w:val="hljs-comment"/>
          <w:rFonts w:asciiTheme="minorHAnsi" w:hAnsiTheme="minorHAnsi" w:cstheme="minorHAnsi"/>
          <w:color w:val="65737E"/>
          <w:sz w:val="23"/>
          <w:szCs w:val="23"/>
          <w:bdr w:val="none" w:sz="0" w:space="0" w:color="auto" w:frame="1"/>
          <w:shd w:val="clear" w:color="auto" w:fill="2B303B"/>
        </w:rPr>
      </w:pPr>
    </w:p>
    <w:p w:rsidR="004974D0" w:rsidRPr="00F66E47" w:rsidRDefault="004974D0" w:rsidP="00F66E47">
      <w:pPr>
        <w:pStyle w:val="HTMLPreformatted"/>
        <w:shd w:val="clear" w:color="auto" w:fill="F6F6F6"/>
        <w:spacing w:line="360" w:lineRule="atLeast"/>
        <w:textAlignment w:val="baseline"/>
        <w:rPr>
          <w:ins w:id="82" w:author="Unknown"/>
          <w:rFonts w:asciiTheme="minorHAnsi" w:hAnsiTheme="minorHAnsi" w:cstheme="minorHAnsi"/>
          <w:color w:val="444444"/>
          <w:sz w:val="21"/>
          <w:szCs w:val="21"/>
        </w:rPr>
      </w:pPr>
    </w:p>
    <w:p w:rsidR="00F66E47" w:rsidRPr="00F66E47" w:rsidRDefault="00F66E47" w:rsidP="00F66E47">
      <w:pPr>
        <w:pStyle w:val="NormalWeb"/>
        <w:shd w:val="clear" w:color="auto" w:fill="FFFFFF"/>
        <w:spacing w:before="0" w:beforeAutospacing="0" w:after="105" w:afterAutospacing="0"/>
        <w:textAlignment w:val="baseline"/>
        <w:rPr>
          <w:ins w:id="83" w:author="Unknown"/>
          <w:rFonts w:asciiTheme="minorHAnsi" w:hAnsiTheme="minorHAnsi" w:cstheme="minorHAnsi"/>
          <w:color w:val="444444"/>
          <w:sz w:val="21"/>
          <w:szCs w:val="21"/>
        </w:rPr>
      </w:pPr>
      <w:ins w:id="84" w:author="Unknown">
        <w:r w:rsidRPr="00F66E47">
          <w:rPr>
            <w:rFonts w:asciiTheme="minorHAnsi" w:hAnsiTheme="minorHAnsi" w:cstheme="minorHAnsi"/>
            <w:color w:val="444444"/>
            <w:sz w:val="21"/>
            <w:szCs w:val="21"/>
          </w:rPr>
          <w:t>Và bạn cũng có thể gọi lại phương thức của lớp cha khi đang đứng trong phương thức đó ở lớp con (trong phương thức rewrite chính nó).</w:t>
        </w:r>
      </w:ins>
    </w:p>
    <w:p w:rsidR="00F66E47" w:rsidRDefault="00F66E47" w:rsidP="00F66E47">
      <w:pPr>
        <w:pStyle w:val="NormalWeb"/>
        <w:shd w:val="clear" w:color="auto" w:fill="FFFFFF"/>
        <w:spacing w:before="0" w:beforeAutospacing="0" w:after="0" w:afterAutospacing="0"/>
        <w:textAlignment w:val="baseline"/>
        <w:rPr>
          <w:rFonts w:asciiTheme="minorHAnsi" w:hAnsiTheme="minorHAnsi" w:cstheme="minorHAnsi"/>
          <w:color w:val="444444"/>
          <w:sz w:val="21"/>
          <w:szCs w:val="21"/>
        </w:rPr>
      </w:pPr>
      <w:ins w:id="85" w:author="Unknown">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w:t>
        </w:r>
      </w:ins>
    </w:p>
    <w:p w:rsidR="004974D0" w:rsidRPr="00F66E47" w:rsidRDefault="004974D0" w:rsidP="00F66E47">
      <w:pPr>
        <w:pStyle w:val="NormalWeb"/>
        <w:shd w:val="clear" w:color="auto" w:fill="FFFFFF"/>
        <w:spacing w:before="0" w:beforeAutospacing="0" w:after="0" w:afterAutospacing="0"/>
        <w:textAlignment w:val="baseline"/>
        <w:rPr>
          <w:ins w:id="86" w:author="Unknown"/>
          <w:rFonts w:asciiTheme="minorHAnsi" w:hAnsiTheme="minorHAnsi" w:cstheme="minorHAnsi"/>
          <w:color w:val="444444"/>
          <w:sz w:val="21"/>
          <w:szCs w:val="21"/>
        </w:rPr>
      </w:pPr>
    </w:p>
    <w:p w:rsidR="00F66E47" w:rsidRPr="00F66E47" w:rsidRDefault="00F66E47" w:rsidP="00F66E47">
      <w:pPr>
        <w:pStyle w:val="HTMLPreformatted"/>
        <w:shd w:val="clear" w:color="auto" w:fill="F6F6F6"/>
        <w:spacing w:line="360" w:lineRule="atLeast"/>
        <w:textAlignment w:val="baseline"/>
        <w:rPr>
          <w:ins w:id="87" w:author="Unknown"/>
          <w:rStyle w:val="HTMLCode"/>
          <w:rFonts w:asciiTheme="minorHAnsi" w:hAnsiTheme="minorHAnsi" w:cstheme="minorHAnsi"/>
          <w:color w:val="C0C5CE"/>
          <w:sz w:val="23"/>
          <w:szCs w:val="23"/>
          <w:bdr w:val="none" w:sz="0" w:space="0" w:color="auto" w:frame="1"/>
          <w:shd w:val="clear" w:color="auto" w:fill="2B303B"/>
        </w:rPr>
      </w:pPr>
      <w:ins w:id="88"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w:t>
        </w:r>
      </w:ins>
    </w:p>
    <w:p w:rsidR="00F66E47" w:rsidRPr="00F66E47" w:rsidRDefault="00F66E47" w:rsidP="00F66E47">
      <w:pPr>
        <w:pStyle w:val="HTMLPreformatted"/>
        <w:shd w:val="clear" w:color="auto" w:fill="F6F6F6"/>
        <w:spacing w:line="360" w:lineRule="atLeast"/>
        <w:textAlignment w:val="baseline"/>
        <w:rPr>
          <w:ins w:id="89" w:author="Unknown"/>
          <w:rStyle w:val="HTMLCode"/>
          <w:rFonts w:asciiTheme="minorHAnsi" w:hAnsiTheme="minorHAnsi" w:cstheme="minorHAnsi"/>
          <w:color w:val="C0C5CE"/>
          <w:sz w:val="23"/>
          <w:szCs w:val="23"/>
          <w:bdr w:val="none" w:sz="0" w:space="0" w:color="auto" w:frame="1"/>
          <w:shd w:val="clear" w:color="auto" w:fill="2B303B"/>
        </w:rPr>
      </w:pPr>
      <w:ins w:id="9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getClassName () {</w:t>
        </w:r>
      </w:ins>
    </w:p>
    <w:p w:rsidR="00F66E47" w:rsidRPr="00F66E47" w:rsidRDefault="00F66E47" w:rsidP="00F66E47">
      <w:pPr>
        <w:pStyle w:val="HTMLPreformatted"/>
        <w:shd w:val="clear" w:color="auto" w:fill="F6F6F6"/>
        <w:spacing w:line="360" w:lineRule="atLeast"/>
        <w:textAlignment w:val="baseline"/>
        <w:rPr>
          <w:ins w:id="91" w:author="Unknown"/>
          <w:rStyle w:val="HTMLCode"/>
          <w:rFonts w:asciiTheme="minorHAnsi" w:hAnsiTheme="minorHAnsi" w:cstheme="minorHAnsi"/>
          <w:color w:val="C0C5CE"/>
          <w:sz w:val="23"/>
          <w:szCs w:val="23"/>
          <w:bdr w:val="none" w:sz="0" w:space="0" w:color="auto" w:frame="1"/>
          <w:shd w:val="clear" w:color="auto" w:fill="2B303B"/>
        </w:rPr>
      </w:pPr>
      <w:ins w:id="9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string"/>
            <w:rFonts w:asciiTheme="minorHAnsi" w:hAnsiTheme="minorHAnsi" w:cstheme="minorHAnsi"/>
            <w:color w:val="A3BE8C"/>
            <w:sz w:val="23"/>
            <w:szCs w:val="23"/>
            <w:bdr w:val="none" w:sz="0" w:space="0" w:color="auto" w:frame="1"/>
            <w:shd w:val="clear" w:color="auto" w:fill="2B303B"/>
          </w:rPr>
          <w:t>"Class Employee"</w:t>
        </w:r>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93" w:author="Unknown"/>
          <w:rStyle w:val="HTMLCode"/>
          <w:rFonts w:asciiTheme="minorHAnsi" w:hAnsiTheme="minorHAnsi" w:cstheme="minorHAnsi"/>
          <w:color w:val="C0C5CE"/>
          <w:sz w:val="23"/>
          <w:szCs w:val="23"/>
          <w:bdr w:val="none" w:sz="0" w:space="0" w:color="auto" w:frame="1"/>
          <w:shd w:val="clear" w:color="auto" w:fill="2B303B"/>
        </w:rPr>
      </w:pPr>
      <w:ins w:id="9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95" w:author="Unknown"/>
          <w:rStyle w:val="HTMLCode"/>
          <w:rFonts w:asciiTheme="minorHAnsi" w:hAnsiTheme="minorHAnsi" w:cstheme="minorHAnsi"/>
          <w:color w:val="C0C5CE"/>
          <w:sz w:val="23"/>
          <w:szCs w:val="23"/>
          <w:bdr w:val="none" w:sz="0" w:space="0" w:color="auto" w:frame="1"/>
          <w:shd w:val="clear" w:color="auto" w:fill="2B303B"/>
        </w:rPr>
      </w:pPr>
      <w:ins w:id="96"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97" w:author="Unknown"/>
          <w:rStyle w:val="HTMLCode"/>
          <w:rFonts w:asciiTheme="minorHAnsi" w:hAnsiTheme="minorHAnsi" w:cstheme="minorHAnsi"/>
          <w:color w:val="C0C5CE"/>
          <w:sz w:val="23"/>
          <w:szCs w:val="23"/>
          <w:bdr w:val="none" w:sz="0" w:space="0" w:color="auto" w:frame="1"/>
          <w:shd w:val="clear" w:color="auto" w:fill="2B303B"/>
        </w:rPr>
      </w:pPr>
      <w:ins w:id="98" w:author="Unknown">
        <w:r w:rsidRPr="00F66E47">
          <w:rPr>
            <w:rStyle w:val="hljs-keyword"/>
            <w:rFonts w:asciiTheme="minorHAnsi" w:hAnsiTheme="minorHAnsi" w:cstheme="minorHAnsi"/>
            <w:color w:val="B48EAD"/>
            <w:sz w:val="23"/>
            <w:szCs w:val="23"/>
            <w:bdr w:val="none" w:sz="0" w:space="0" w:color="auto" w:frame="1"/>
            <w:shd w:val="clear" w:color="auto" w:fill="2B303B"/>
          </w:rPr>
          <w:lastRenderedPageBreak/>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MaleEmployee extends Employee {</w:t>
        </w:r>
      </w:ins>
    </w:p>
    <w:p w:rsidR="00F66E47" w:rsidRPr="00F66E47" w:rsidRDefault="00F66E47" w:rsidP="00F66E47">
      <w:pPr>
        <w:pStyle w:val="HTMLPreformatted"/>
        <w:shd w:val="clear" w:color="auto" w:fill="F6F6F6"/>
        <w:spacing w:line="360" w:lineRule="atLeast"/>
        <w:textAlignment w:val="baseline"/>
        <w:rPr>
          <w:ins w:id="99" w:author="Unknown"/>
          <w:rStyle w:val="HTMLCode"/>
          <w:rFonts w:asciiTheme="minorHAnsi" w:hAnsiTheme="minorHAnsi" w:cstheme="minorHAnsi"/>
          <w:color w:val="C0C5CE"/>
          <w:sz w:val="23"/>
          <w:szCs w:val="23"/>
          <w:bdr w:val="none" w:sz="0" w:space="0" w:color="auto" w:frame="1"/>
          <w:shd w:val="clear" w:color="auto" w:fill="2B303B"/>
        </w:rPr>
      </w:pPr>
      <w:ins w:id="10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getClassName () {</w:t>
        </w:r>
      </w:ins>
    </w:p>
    <w:p w:rsidR="00F66E47" w:rsidRPr="00F66E47" w:rsidRDefault="00F66E47" w:rsidP="00F66E47">
      <w:pPr>
        <w:pStyle w:val="HTMLPreformatted"/>
        <w:shd w:val="clear" w:color="auto" w:fill="F6F6F6"/>
        <w:spacing w:line="360" w:lineRule="atLeast"/>
        <w:textAlignment w:val="baseline"/>
        <w:rPr>
          <w:ins w:id="101" w:author="Unknown"/>
          <w:rStyle w:val="HTMLCode"/>
          <w:rFonts w:asciiTheme="minorHAnsi" w:hAnsiTheme="minorHAnsi" w:cstheme="minorHAnsi"/>
          <w:color w:val="C0C5CE"/>
          <w:sz w:val="23"/>
          <w:szCs w:val="23"/>
          <w:bdr w:val="none" w:sz="0" w:space="0" w:color="auto" w:frame="1"/>
          <w:shd w:val="clear" w:color="auto" w:fill="2B303B"/>
        </w:rPr>
      </w:pPr>
      <w:ins w:id="10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string"/>
            <w:rFonts w:asciiTheme="minorHAnsi" w:hAnsiTheme="minorHAnsi" w:cstheme="minorHAnsi"/>
            <w:color w:val="A3BE8C"/>
            <w:sz w:val="23"/>
            <w:szCs w:val="23"/>
            <w:bdr w:val="none" w:sz="0" w:space="0" w:color="auto" w:frame="1"/>
            <w:shd w:val="clear" w:color="auto" w:fill="2B303B"/>
          </w:rPr>
          <w:t>"Class MaleEmployee - "</w:t>
        </w:r>
        <w:r w:rsidRPr="00F66E47">
          <w:rPr>
            <w:rStyle w:val="HTMLCode"/>
            <w:rFonts w:asciiTheme="minorHAnsi" w:hAnsiTheme="minorHAnsi" w:cstheme="minorHAnsi"/>
            <w:color w:val="C0C5CE"/>
            <w:sz w:val="23"/>
            <w:szCs w:val="23"/>
            <w:bdr w:val="none" w:sz="0" w:space="0" w:color="auto" w:frame="1"/>
            <w:shd w:val="clear" w:color="auto" w:fill="2B303B"/>
          </w:rPr>
          <w:t xml:space="preserve"> + super.getClassName();</w:t>
        </w:r>
      </w:ins>
    </w:p>
    <w:p w:rsidR="00F66E47" w:rsidRPr="00F66E47" w:rsidRDefault="00F66E47" w:rsidP="00F66E47">
      <w:pPr>
        <w:pStyle w:val="HTMLPreformatted"/>
        <w:shd w:val="clear" w:color="auto" w:fill="F6F6F6"/>
        <w:spacing w:line="360" w:lineRule="atLeast"/>
        <w:textAlignment w:val="baseline"/>
        <w:rPr>
          <w:ins w:id="103" w:author="Unknown"/>
          <w:rStyle w:val="HTMLCode"/>
          <w:rFonts w:asciiTheme="minorHAnsi" w:hAnsiTheme="minorHAnsi" w:cstheme="minorHAnsi"/>
          <w:color w:val="C0C5CE"/>
          <w:sz w:val="23"/>
          <w:szCs w:val="23"/>
          <w:bdr w:val="none" w:sz="0" w:space="0" w:color="auto" w:frame="1"/>
          <w:shd w:val="clear" w:color="auto" w:fill="2B303B"/>
        </w:rPr>
      </w:pPr>
      <w:ins w:id="10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05" w:author="Unknown"/>
          <w:rStyle w:val="HTMLCode"/>
          <w:rFonts w:asciiTheme="minorHAnsi" w:hAnsiTheme="minorHAnsi" w:cstheme="minorHAnsi"/>
          <w:color w:val="C0C5CE"/>
          <w:sz w:val="23"/>
          <w:szCs w:val="23"/>
          <w:bdr w:val="none" w:sz="0" w:space="0" w:color="auto" w:frame="1"/>
          <w:shd w:val="clear" w:color="auto" w:fill="2B303B"/>
        </w:rPr>
      </w:pPr>
      <w:ins w:id="10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classClassName () {</w:t>
        </w:r>
      </w:ins>
    </w:p>
    <w:p w:rsidR="00F66E47" w:rsidRPr="00F66E47" w:rsidRDefault="00F66E47" w:rsidP="00F66E47">
      <w:pPr>
        <w:pStyle w:val="HTMLPreformatted"/>
        <w:shd w:val="clear" w:color="auto" w:fill="F6F6F6"/>
        <w:spacing w:line="360" w:lineRule="atLeast"/>
        <w:textAlignment w:val="baseline"/>
        <w:rPr>
          <w:ins w:id="107" w:author="Unknown"/>
          <w:rStyle w:val="HTMLCode"/>
          <w:rFonts w:asciiTheme="minorHAnsi" w:hAnsiTheme="minorHAnsi" w:cstheme="minorHAnsi"/>
          <w:color w:val="C0C5CE"/>
          <w:sz w:val="23"/>
          <w:szCs w:val="23"/>
          <w:bdr w:val="none" w:sz="0" w:space="0" w:color="auto" w:frame="1"/>
          <w:shd w:val="clear" w:color="auto" w:fill="2B303B"/>
        </w:rPr>
      </w:pPr>
      <w:ins w:id="10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super.getClassName();</w:t>
        </w:r>
      </w:ins>
    </w:p>
    <w:p w:rsidR="00F66E47" w:rsidRPr="00F66E47" w:rsidRDefault="00F66E47" w:rsidP="00F66E47">
      <w:pPr>
        <w:pStyle w:val="HTMLPreformatted"/>
        <w:shd w:val="clear" w:color="auto" w:fill="F6F6F6"/>
        <w:spacing w:line="360" w:lineRule="atLeast"/>
        <w:textAlignment w:val="baseline"/>
        <w:rPr>
          <w:ins w:id="109" w:author="Unknown"/>
          <w:rStyle w:val="HTMLCode"/>
          <w:rFonts w:asciiTheme="minorHAnsi" w:hAnsiTheme="minorHAnsi" w:cstheme="minorHAnsi"/>
          <w:color w:val="C0C5CE"/>
          <w:sz w:val="23"/>
          <w:szCs w:val="23"/>
          <w:bdr w:val="none" w:sz="0" w:space="0" w:color="auto" w:frame="1"/>
          <w:shd w:val="clear" w:color="auto" w:fill="2B303B"/>
        </w:rPr>
      </w:pPr>
      <w:ins w:id="11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11" w:author="Unknown"/>
          <w:rStyle w:val="HTMLCode"/>
          <w:rFonts w:asciiTheme="minorHAnsi" w:hAnsiTheme="minorHAnsi" w:cstheme="minorHAnsi"/>
          <w:color w:val="C0C5CE"/>
          <w:sz w:val="23"/>
          <w:szCs w:val="23"/>
          <w:bdr w:val="none" w:sz="0" w:space="0" w:color="auto" w:frame="1"/>
          <w:shd w:val="clear" w:color="auto" w:fill="2B303B"/>
        </w:rPr>
      </w:pPr>
      <w:ins w:id="112"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113" w:author="Unknown"/>
          <w:rStyle w:val="HTMLCode"/>
          <w:rFonts w:asciiTheme="minorHAnsi" w:hAnsiTheme="minorHAnsi" w:cstheme="minorHAnsi"/>
          <w:color w:val="C0C5CE"/>
          <w:sz w:val="23"/>
          <w:szCs w:val="23"/>
          <w:bdr w:val="none" w:sz="0" w:space="0" w:color="auto" w:frame="1"/>
          <w:shd w:val="clear" w:color="auto" w:fill="2B303B"/>
        </w:rPr>
      </w:pPr>
      <w:ins w:id="114" w:author="Unknown">
        <w:r w:rsidRPr="00F66E47">
          <w:rPr>
            <w:rStyle w:val="hljs-keyword"/>
            <w:rFonts w:asciiTheme="minorHAnsi" w:hAnsiTheme="minorHAnsi" w:cstheme="minorHAnsi"/>
            <w:color w:val="B48EAD"/>
            <w:sz w:val="23"/>
            <w:szCs w:val="23"/>
            <w:bdr w:val="none" w:sz="0" w:space="0" w:color="auto" w:frame="1"/>
            <w:shd w:val="clear" w:color="auto" w:fill="2B303B"/>
          </w:rPr>
          <w:t>var</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 </w:t>
        </w:r>
        <w:r w:rsidRPr="00F66E47">
          <w:rPr>
            <w:rStyle w:val="hljs-keyword"/>
            <w:rFonts w:asciiTheme="minorHAnsi" w:hAnsiTheme="minorHAnsi" w:cstheme="minorHAnsi"/>
            <w:color w:val="B48EAD"/>
            <w:sz w:val="23"/>
            <w:szCs w:val="23"/>
            <w:bdr w:val="none" w:sz="0" w:space="0" w:color="auto" w:frame="1"/>
            <w:shd w:val="clear" w:color="auto" w:fill="2B303B"/>
          </w:rPr>
          <w:t>new</w:t>
        </w:r>
        <w:r w:rsidRPr="00F66E47">
          <w:rPr>
            <w:rStyle w:val="HTMLCode"/>
            <w:rFonts w:asciiTheme="minorHAnsi" w:hAnsiTheme="minorHAnsi" w:cstheme="minorHAnsi"/>
            <w:color w:val="C0C5CE"/>
            <w:sz w:val="23"/>
            <w:szCs w:val="23"/>
            <w:bdr w:val="none" w:sz="0" w:space="0" w:color="auto" w:frame="1"/>
            <w:shd w:val="clear" w:color="auto" w:fill="2B303B"/>
          </w:rPr>
          <w:t xml:space="preserve"> MaleEmployee();</w:t>
        </w:r>
      </w:ins>
    </w:p>
    <w:p w:rsidR="00F66E47" w:rsidRPr="00F66E47" w:rsidRDefault="00F66E47" w:rsidP="00F66E47">
      <w:pPr>
        <w:pStyle w:val="HTMLPreformatted"/>
        <w:shd w:val="clear" w:color="auto" w:fill="F6F6F6"/>
        <w:spacing w:line="360" w:lineRule="atLeast"/>
        <w:textAlignment w:val="baseline"/>
        <w:rPr>
          <w:ins w:id="115" w:author="Unknown"/>
          <w:rStyle w:val="HTMLCode"/>
          <w:rFonts w:asciiTheme="minorHAnsi" w:hAnsiTheme="minorHAnsi" w:cstheme="minorHAnsi"/>
          <w:color w:val="C0C5CE"/>
          <w:sz w:val="23"/>
          <w:szCs w:val="23"/>
          <w:bdr w:val="none" w:sz="0" w:space="0" w:color="auto" w:frame="1"/>
          <w:shd w:val="clear" w:color="auto" w:fill="2B303B"/>
        </w:rPr>
      </w:pPr>
      <w:ins w:id="116" w:author="Unknown">
        <w:r w:rsidRPr="00F66E47">
          <w:rPr>
            <w:rStyle w:val="HTMLCode"/>
            <w:rFonts w:asciiTheme="minorHAnsi" w:hAnsiTheme="minorHAnsi" w:cstheme="minorHAnsi"/>
            <w:color w:val="C0C5CE"/>
            <w:sz w:val="23"/>
            <w:szCs w:val="23"/>
            <w:bdr w:val="none" w:sz="0" w:space="0" w:color="auto" w:frame="1"/>
            <w:shd w:val="clear" w:color="auto" w:fill="2B303B"/>
          </w:rPr>
          <w:t>console.log(employee.getClassName());</w:t>
        </w:r>
      </w:ins>
    </w:p>
    <w:p w:rsidR="00F66E47" w:rsidRPr="00F66E47" w:rsidRDefault="00F66E47" w:rsidP="00F66E47">
      <w:pPr>
        <w:pStyle w:val="HTMLPreformatted"/>
        <w:shd w:val="clear" w:color="auto" w:fill="F6F6F6"/>
        <w:spacing w:line="360" w:lineRule="atLeast"/>
        <w:textAlignment w:val="baseline"/>
        <w:rPr>
          <w:ins w:id="117" w:author="Unknown"/>
          <w:rFonts w:asciiTheme="minorHAnsi" w:hAnsiTheme="minorHAnsi" w:cstheme="minorHAnsi"/>
          <w:color w:val="444444"/>
          <w:sz w:val="21"/>
          <w:szCs w:val="21"/>
        </w:rPr>
      </w:pPr>
      <w:ins w:id="118" w:author="Unknown">
        <w:r w:rsidRPr="00F66E47">
          <w:rPr>
            <w:rStyle w:val="hljs-comment"/>
            <w:rFonts w:asciiTheme="minorHAnsi" w:hAnsiTheme="minorHAnsi" w:cstheme="minorHAnsi"/>
            <w:color w:val="65737E"/>
            <w:sz w:val="23"/>
            <w:szCs w:val="23"/>
            <w:bdr w:val="none" w:sz="0" w:space="0" w:color="auto" w:frame="1"/>
            <w:shd w:val="clear" w:color="auto" w:fill="2B303B"/>
          </w:rPr>
          <w:t>//kết quả: main.js:15 Class MaleEmployee - Class Employee</w:t>
        </w:r>
      </w:ins>
    </w:p>
    <w:p w:rsidR="00F66E47" w:rsidRPr="004974D0"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ins w:id="119" w:author="Unknown"/>
          <w:rFonts w:asciiTheme="minorHAnsi" w:hAnsiTheme="minorHAnsi" w:cstheme="minorHAnsi"/>
          <w:bCs w:val="0"/>
          <w:sz w:val="24"/>
          <w:szCs w:val="24"/>
        </w:rPr>
      </w:pPr>
      <w:ins w:id="120" w:author="Unknown">
        <w:r w:rsidRPr="004974D0">
          <w:rPr>
            <w:rFonts w:asciiTheme="minorHAnsi" w:hAnsiTheme="minorHAnsi" w:cstheme="minorHAnsi"/>
            <w:bCs w:val="0"/>
            <w:sz w:val="24"/>
            <w:szCs w:val="24"/>
          </w:rPr>
          <w:t>4, Static Members.</w:t>
        </w:r>
      </w:ins>
    </w:p>
    <w:p w:rsidR="00F66E47" w:rsidRPr="00F66E47" w:rsidRDefault="00F66E47" w:rsidP="00F66E47">
      <w:pPr>
        <w:pStyle w:val="NormalWeb"/>
        <w:shd w:val="clear" w:color="auto" w:fill="FFFFFF"/>
        <w:spacing w:before="0" w:beforeAutospacing="0" w:after="0" w:afterAutospacing="0"/>
        <w:textAlignment w:val="baseline"/>
        <w:rPr>
          <w:ins w:id="121" w:author="Unknown"/>
          <w:rFonts w:asciiTheme="minorHAnsi" w:hAnsiTheme="minorHAnsi" w:cstheme="minorHAnsi"/>
          <w:color w:val="444444"/>
          <w:sz w:val="21"/>
          <w:szCs w:val="21"/>
        </w:rPr>
      </w:pPr>
      <w:ins w:id="122" w:author="Unknown">
        <w:r w:rsidRPr="00F66E47">
          <w:rPr>
            <w:rFonts w:asciiTheme="minorHAnsi" w:hAnsiTheme="minorHAnsi" w:cstheme="minorHAnsi"/>
            <w:color w:val="444444"/>
            <w:sz w:val="21"/>
            <w:szCs w:val="21"/>
          </w:rPr>
          <w:t>Trong ES6 cũng hỗ trợ chúng ta khai báo các thành phần tĩnh cho đối tượng, bằng cách sử dụng từ khóa </w:t>
        </w:r>
        <w:r w:rsidRPr="00F66E47">
          <w:rPr>
            <w:rStyle w:val="HTMLCode"/>
            <w:rFonts w:asciiTheme="minorHAnsi" w:hAnsiTheme="minorHAnsi" w:cstheme="minorHAnsi"/>
            <w:color w:val="BB571A"/>
            <w:sz w:val="23"/>
            <w:szCs w:val="23"/>
            <w:bdr w:val="none" w:sz="0" w:space="0" w:color="auto" w:frame="1"/>
            <w:shd w:val="clear" w:color="auto" w:fill="F0F0F0"/>
          </w:rPr>
          <w:t>static</w:t>
        </w:r>
        <w:r w:rsidRPr="00F66E47">
          <w:rPr>
            <w:rFonts w:asciiTheme="minorHAnsi" w:hAnsiTheme="minorHAnsi" w:cstheme="minorHAnsi"/>
            <w:color w:val="444444"/>
            <w:sz w:val="21"/>
            <w:szCs w:val="21"/>
          </w:rPr>
          <w:t> ở trước tên phương thức.</w:t>
        </w:r>
      </w:ins>
    </w:p>
    <w:p w:rsidR="00F66E47" w:rsidRPr="00F66E47" w:rsidRDefault="00F66E47" w:rsidP="00F66E47">
      <w:pPr>
        <w:pStyle w:val="NormalWeb"/>
        <w:shd w:val="clear" w:color="auto" w:fill="FFFFFF"/>
        <w:spacing w:before="0" w:beforeAutospacing="0" w:after="0" w:afterAutospacing="0"/>
        <w:textAlignment w:val="baseline"/>
        <w:rPr>
          <w:ins w:id="123" w:author="Unknown"/>
          <w:rFonts w:asciiTheme="minorHAnsi" w:hAnsiTheme="minorHAnsi" w:cstheme="minorHAnsi"/>
          <w:color w:val="444444"/>
          <w:sz w:val="21"/>
          <w:szCs w:val="21"/>
        </w:rPr>
      </w:pPr>
      <w:ins w:id="124" w:author="Unknown">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w:t>
        </w:r>
      </w:ins>
    </w:p>
    <w:p w:rsidR="00F66E47" w:rsidRPr="00F66E47" w:rsidRDefault="00F66E47" w:rsidP="00F66E47">
      <w:pPr>
        <w:pStyle w:val="HTMLPreformatted"/>
        <w:shd w:val="clear" w:color="auto" w:fill="F6F6F6"/>
        <w:spacing w:line="360" w:lineRule="atLeast"/>
        <w:textAlignment w:val="baseline"/>
        <w:rPr>
          <w:ins w:id="125" w:author="Unknown"/>
          <w:rStyle w:val="HTMLCode"/>
          <w:rFonts w:asciiTheme="minorHAnsi" w:hAnsiTheme="minorHAnsi" w:cstheme="minorHAnsi"/>
          <w:color w:val="C0C5CE"/>
          <w:sz w:val="23"/>
          <w:szCs w:val="23"/>
          <w:bdr w:val="none" w:sz="0" w:space="0" w:color="auto" w:frame="1"/>
          <w:shd w:val="clear" w:color="auto" w:fill="2B303B"/>
        </w:rPr>
      </w:pPr>
      <w:ins w:id="126"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w:t>
        </w:r>
      </w:ins>
    </w:p>
    <w:p w:rsidR="00F66E47" w:rsidRPr="00F66E47" w:rsidRDefault="00F66E47" w:rsidP="00F66E47">
      <w:pPr>
        <w:pStyle w:val="HTMLPreformatted"/>
        <w:shd w:val="clear" w:color="auto" w:fill="F6F6F6"/>
        <w:spacing w:line="360" w:lineRule="atLeast"/>
        <w:textAlignment w:val="baseline"/>
        <w:rPr>
          <w:ins w:id="127" w:author="Unknown"/>
          <w:rStyle w:val="HTMLCode"/>
          <w:rFonts w:asciiTheme="minorHAnsi" w:hAnsiTheme="minorHAnsi" w:cstheme="minorHAnsi"/>
          <w:color w:val="C0C5CE"/>
          <w:sz w:val="23"/>
          <w:szCs w:val="23"/>
          <w:bdr w:val="none" w:sz="0" w:space="0" w:color="auto" w:frame="1"/>
          <w:shd w:val="clear" w:color="auto" w:fill="2B303B"/>
        </w:rPr>
      </w:pPr>
      <w:ins w:id="12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static defaultEmployee () {</w:t>
        </w:r>
      </w:ins>
    </w:p>
    <w:p w:rsidR="00F66E47" w:rsidRPr="00F66E47" w:rsidRDefault="00F66E47" w:rsidP="00F66E47">
      <w:pPr>
        <w:pStyle w:val="HTMLPreformatted"/>
        <w:shd w:val="clear" w:color="auto" w:fill="F6F6F6"/>
        <w:spacing w:line="360" w:lineRule="atLeast"/>
        <w:textAlignment w:val="baseline"/>
        <w:rPr>
          <w:ins w:id="129" w:author="Unknown"/>
          <w:rStyle w:val="HTMLCode"/>
          <w:rFonts w:asciiTheme="minorHAnsi" w:hAnsiTheme="minorHAnsi" w:cstheme="minorHAnsi"/>
          <w:color w:val="C0C5CE"/>
          <w:sz w:val="23"/>
          <w:szCs w:val="23"/>
          <w:bdr w:val="none" w:sz="0" w:space="0" w:color="auto" w:frame="1"/>
          <w:shd w:val="clear" w:color="auto" w:fill="2B303B"/>
        </w:rPr>
      </w:pPr>
      <w:ins w:id="13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string"/>
            <w:rFonts w:asciiTheme="minorHAnsi" w:hAnsiTheme="minorHAnsi" w:cstheme="minorHAnsi"/>
            <w:color w:val="A3BE8C"/>
            <w:sz w:val="23"/>
            <w:szCs w:val="23"/>
            <w:bdr w:val="none" w:sz="0" w:space="0" w:color="auto" w:frame="1"/>
            <w:shd w:val="clear" w:color="auto" w:fill="2B303B"/>
          </w:rPr>
          <w:t>"Đây là phương thức defaultEmployee"</w:t>
        </w:r>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HTMLPreformatted"/>
        <w:shd w:val="clear" w:color="auto" w:fill="F6F6F6"/>
        <w:spacing w:line="360" w:lineRule="atLeast"/>
        <w:textAlignment w:val="baseline"/>
        <w:rPr>
          <w:ins w:id="131" w:author="Unknown"/>
          <w:rStyle w:val="HTMLCode"/>
          <w:rFonts w:asciiTheme="minorHAnsi" w:hAnsiTheme="minorHAnsi" w:cstheme="minorHAnsi"/>
          <w:color w:val="C0C5CE"/>
          <w:sz w:val="23"/>
          <w:szCs w:val="23"/>
          <w:bdr w:val="none" w:sz="0" w:space="0" w:color="auto" w:frame="1"/>
          <w:shd w:val="clear" w:color="auto" w:fill="2B303B"/>
        </w:rPr>
      </w:pPr>
      <w:ins w:id="13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33" w:author="Unknown"/>
          <w:rFonts w:asciiTheme="minorHAnsi" w:hAnsiTheme="minorHAnsi" w:cstheme="minorHAnsi"/>
          <w:color w:val="444444"/>
          <w:sz w:val="21"/>
          <w:szCs w:val="21"/>
        </w:rPr>
      </w:pPr>
      <w:ins w:id="134"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NormalWeb"/>
        <w:shd w:val="clear" w:color="auto" w:fill="FFFFFF"/>
        <w:spacing w:before="0" w:beforeAutospacing="0" w:after="0" w:afterAutospacing="0"/>
        <w:textAlignment w:val="baseline"/>
        <w:rPr>
          <w:ins w:id="135" w:author="Unknown"/>
          <w:rFonts w:asciiTheme="minorHAnsi" w:hAnsiTheme="minorHAnsi" w:cstheme="minorHAnsi"/>
          <w:color w:val="444444"/>
          <w:sz w:val="21"/>
          <w:szCs w:val="21"/>
        </w:rPr>
      </w:pPr>
      <w:ins w:id="136" w:author="Unknown">
        <w:r w:rsidRPr="00F66E47">
          <w:rPr>
            <w:rFonts w:asciiTheme="minorHAnsi" w:hAnsiTheme="minorHAnsi" w:cstheme="minorHAnsi"/>
            <w:color w:val="444444"/>
            <w:sz w:val="21"/>
            <w:szCs w:val="21"/>
          </w:rPr>
          <w:t>Và khi một phương thức được khai báo là </w:t>
        </w:r>
        <w:r w:rsidRPr="00F66E47">
          <w:rPr>
            <w:rStyle w:val="HTMLCode"/>
            <w:rFonts w:asciiTheme="minorHAnsi" w:hAnsiTheme="minorHAnsi" w:cstheme="minorHAnsi"/>
            <w:color w:val="BB571A"/>
            <w:sz w:val="23"/>
            <w:szCs w:val="23"/>
            <w:bdr w:val="none" w:sz="0" w:space="0" w:color="auto" w:frame="1"/>
            <w:shd w:val="clear" w:color="auto" w:fill="F0F0F0"/>
          </w:rPr>
          <w:t>static methods</w:t>
        </w:r>
        <w:r w:rsidRPr="00F66E47">
          <w:rPr>
            <w:rFonts w:asciiTheme="minorHAnsi" w:hAnsiTheme="minorHAnsi" w:cstheme="minorHAnsi"/>
            <w:color w:val="444444"/>
            <w:sz w:val="21"/>
            <w:szCs w:val="21"/>
          </w:rPr>
          <w:t> thì chúng ta sẽ không thể gọi phương thức đó một cách thông thường được nữa, mà chúng ta sẽ gọi theo cú pháp sau:</w:t>
        </w:r>
      </w:ins>
    </w:p>
    <w:p w:rsidR="00F66E47" w:rsidRPr="00F66E47" w:rsidRDefault="00F66E47" w:rsidP="00F66E47">
      <w:pPr>
        <w:pStyle w:val="HTMLPreformatted"/>
        <w:shd w:val="clear" w:color="auto" w:fill="F6F6F6"/>
        <w:spacing w:line="360" w:lineRule="atLeast"/>
        <w:textAlignment w:val="baseline"/>
        <w:rPr>
          <w:ins w:id="137" w:author="Unknown"/>
          <w:rFonts w:asciiTheme="minorHAnsi" w:hAnsiTheme="minorHAnsi" w:cstheme="minorHAnsi"/>
          <w:color w:val="444444"/>
          <w:sz w:val="21"/>
          <w:szCs w:val="21"/>
        </w:rPr>
      </w:pPr>
      <w:ins w:id="138" w:author="Unknown">
        <w:r w:rsidRPr="00F66E47">
          <w:rPr>
            <w:rStyle w:val="HTMLCode"/>
            <w:rFonts w:asciiTheme="minorHAnsi" w:hAnsiTheme="minorHAnsi" w:cstheme="minorHAnsi"/>
            <w:color w:val="C0C5CE"/>
            <w:sz w:val="23"/>
            <w:szCs w:val="23"/>
            <w:bdr w:val="none" w:sz="0" w:space="0" w:color="auto" w:frame="1"/>
            <w:shd w:val="clear" w:color="auto" w:fill="2B303B"/>
          </w:rPr>
          <w:t>className.staticMethodName();</w:t>
        </w:r>
      </w:ins>
    </w:p>
    <w:p w:rsidR="00F66E47" w:rsidRPr="00F66E47" w:rsidRDefault="00F66E47" w:rsidP="00F66E47">
      <w:pPr>
        <w:pStyle w:val="NormalWeb"/>
        <w:shd w:val="clear" w:color="auto" w:fill="FFFFFF"/>
        <w:spacing w:before="0" w:beforeAutospacing="0" w:after="0" w:afterAutospacing="0"/>
        <w:textAlignment w:val="baseline"/>
        <w:rPr>
          <w:ins w:id="139" w:author="Unknown"/>
          <w:rFonts w:asciiTheme="minorHAnsi" w:hAnsiTheme="minorHAnsi" w:cstheme="minorHAnsi"/>
          <w:color w:val="444444"/>
          <w:sz w:val="21"/>
          <w:szCs w:val="21"/>
        </w:rPr>
      </w:pPr>
      <w:ins w:id="140" w:author="Unknown">
        <w:r w:rsidRPr="00F66E47">
          <w:rPr>
            <w:rStyle w:val="Strong"/>
            <w:rFonts w:asciiTheme="minorHAnsi" w:hAnsiTheme="minorHAnsi" w:cstheme="minorHAnsi"/>
            <w:color w:val="444444"/>
            <w:sz w:val="21"/>
            <w:szCs w:val="21"/>
            <w:bdr w:val="none" w:sz="0" w:space="0" w:color="auto" w:frame="1"/>
          </w:rPr>
          <w:t>Trong đó</w:t>
        </w:r>
        <w:r w:rsidRPr="00F66E47">
          <w:rPr>
            <w:rFonts w:asciiTheme="minorHAnsi" w:hAnsiTheme="minorHAnsi" w:cstheme="minorHAnsi"/>
            <w:color w:val="444444"/>
            <w:sz w:val="21"/>
            <w:szCs w:val="21"/>
          </w:rPr>
          <w:t>:</w:t>
        </w:r>
      </w:ins>
    </w:p>
    <w:p w:rsidR="00F66E47" w:rsidRPr="00F66E47" w:rsidRDefault="00F66E47" w:rsidP="00F66E47">
      <w:pPr>
        <w:numPr>
          <w:ilvl w:val="0"/>
          <w:numId w:val="2"/>
        </w:numPr>
        <w:shd w:val="clear" w:color="auto" w:fill="FFFFFF"/>
        <w:ind w:left="450"/>
        <w:textAlignment w:val="baseline"/>
        <w:rPr>
          <w:ins w:id="141" w:author="Unknown"/>
          <w:rFonts w:cstheme="minorHAnsi"/>
          <w:color w:val="444444"/>
          <w:sz w:val="21"/>
          <w:szCs w:val="21"/>
        </w:rPr>
      </w:pPr>
      <w:ins w:id="142" w:author="Unknown">
        <w:r w:rsidRPr="00F66E47">
          <w:rPr>
            <w:rStyle w:val="HTMLCode"/>
            <w:rFonts w:asciiTheme="minorHAnsi" w:eastAsiaTheme="minorEastAsia" w:hAnsiTheme="minorHAnsi" w:cstheme="minorHAnsi"/>
            <w:color w:val="BB571A"/>
            <w:sz w:val="23"/>
            <w:szCs w:val="23"/>
            <w:bdr w:val="none" w:sz="0" w:space="0" w:color="auto" w:frame="1"/>
            <w:shd w:val="clear" w:color="auto" w:fill="F0F0F0"/>
          </w:rPr>
          <w:t>className</w:t>
        </w:r>
        <w:r w:rsidRPr="00F66E47">
          <w:rPr>
            <w:rFonts w:cstheme="minorHAnsi"/>
            <w:color w:val="444444"/>
            <w:sz w:val="21"/>
            <w:szCs w:val="21"/>
          </w:rPr>
          <w:t> là tên của class chứa static methods mà bạn muốn gọi..</w:t>
        </w:r>
      </w:ins>
    </w:p>
    <w:p w:rsidR="00F66E47" w:rsidRPr="00F66E47" w:rsidRDefault="00F66E47" w:rsidP="00F66E47">
      <w:pPr>
        <w:numPr>
          <w:ilvl w:val="0"/>
          <w:numId w:val="2"/>
        </w:numPr>
        <w:shd w:val="clear" w:color="auto" w:fill="FFFFFF"/>
        <w:ind w:left="450"/>
        <w:textAlignment w:val="baseline"/>
        <w:rPr>
          <w:ins w:id="143" w:author="Unknown"/>
          <w:rFonts w:cstheme="minorHAnsi"/>
          <w:color w:val="444444"/>
          <w:sz w:val="21"/>
          <w:szCs w:val="21"/>
        </w:rPr>
      </w:pPr>
      <w:ins w:id="144" w:author="Unknown">
        <w:r w:rsidRPr="00F66E47">
          <w:rPr>
            <w:rStyle w:val="HTMLCode"/>
            <w:rFonts w:asciiTheme="minorHAnsi" w:eastAsiaTheme="minorEastAsia" w:hAnsiTheme="minorHAnsi" w:cstheme="minorHAnsi"/>
            <w:color w:val="BB571A"/>
            <w:sz w:val="23"/>
            <w:szCs w:val="23"/>
            <w:bdr w:val="none" w:sz="0" w:space="0" w:color="auto" w:frame="1"/>
            <w:shd w:val="clear" w:color="auto" w:fill="F0F0F0"/>
          </w:rPr>
          <w:t>staticMethodName</w:t>
        </w:r>
        <w:r w:rsidRPr="00F66E47">
          <w:rPr>
            <w:rFonts w:cstheme="minorHAnsi"/>
            <w:color w:val="444444"/>
            <w:sz w:val="21"/>
            <w:szCs w:val="21"/>
          </w:rPr>
          <w:t> là tên của static methods mà bạn muốn gọi.</w:t>
        </w:r>
      </w:ins>
    </w:p>
    <w:p w:rsidR="00F66E47" w:rsidRPr="00F66E47" w:rsidRDefault="00F66E47" w:rsidP="00F66E47">
      <w:pPr>
        <w:pStyle w:val="NormalWeb"/>
        <w:shd w:val="clear" w:color="auto" w:fill="FFFFFF"/>
        <w:spacing w:before="0" w:beforeAutospacing="0" w:after="0" w:afterAutospacing="0"/>
        <w:textAlignment w:val="baseline"/>
        <w:rPr>
          <w:ins w:id="145" w:author="Unknown"/>
          <w:rFonts w:asciiTheme="minorHAnsi" w:hAnsiTheme="minorHAnsi" w:cstheme="minorHAnsi"/>
          <w:color w:val="444444"/>
          <w:sz w:val="21"/>
          <w:szCs w:val="21"/>
        </w:rPr>
      </w:pPr>
      <w:ins w:id="146" w:author="Unknown">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 Mình sẽ gọi phương thức defaultEmployee của class Employee ở trên. </w:t>
        </w:r>
      </w:ins>
    </w:p>
    <w:p w:rsidR="00F66E47" w:rsidRPr="00F66E47" w:rsidRDefault="00F66E47" w:rsidP="00F66E47">
      <w:pPr>
        <w:pStyle w:val="HTMLPreformatted"/>
        <w:shd w:val="clear" w:color="auto" w:fill="F6F6F6"/>
        <w:spacing w:line="360" w:lineRule="atLeast"/>
        <w:textAlignment w:val="baseline"/>
        <w:rPr>
          <w:ins w:id="147" w:author="Unknown"/>
          <w:rStyle w:val="HTMLCode"/>
          <w:rFonts w:asciiTheme="minorHAnsi" w:hAnsiTheme="minorHAnsi" w:cstheme="minorHAnsi"/>
          <w:color w:val="C0C5CE"/>
          <w:sz w:val="23"/>
          <w:szCs w:val="23"/>
          <w:bdr w:val="none" w:sz="0" w:space="0" w:color="auto" w:frame="1"/>
          <w:shd w:val="clear" w:color="auto" w:fill="2B303B"/>
        </w:rPr>
      </w:pPr>
      <w:ins w:id="148" w:author="Unknown">
        <w:r w:rsidRPr="00F66E47">
          <w:rPr>
            <w:rStyle w:val="HTMLCode"/>
            <w:rFonts w:asciiTheme="minorHAnsi" w:hAnsiTheme="minorHAnsi" w:cstheme="minorHAnsi"/>
            <w:color w:val="C0C5CE"/>
            <w:sz w:val="23"/>
            <w:szCs w:val="23"/>
            <w:bdr w:val="none" w:sz="0" w:space="0" w:color="auto" w:frame="1"/>
            <w:shd w:val="clear" w:color="auto" w:fill="2B303B"/>
          </w:rPr>
          <w:t>console.log(Employee.defaultEmployee());</w:t>
        </w:r>
      </w:ins>
    </w:p>
    <w:p w:rsidR="00F66E47" w:rsidRPr="00F66E47" w:rsidRDefault="00F66E47" w:rsidP="00F66E47">
      <w:pPr>
        <w:pStyle w:val="HTMLPreformatted"/>
        <w:shd w:val="clear" w:color="auto" w:fill="F6F6F6"/>
        <w:spacing w:line="360" w:lineRule="atLeast"/>
        <w:textAlignment w:val="baseline"/>
        <w:rPr>
          <w:ins w:id="149" w:author="Unknown"/>
          <w:rFonts w:asciiTheme="minorHAnsi" w:hAnsiTheme="minorHAnsi" w:cstheme="minorHAnsi"/>
          <w:color w:val="444444"/>
          <w:sz w:val="21"/>
          <w:szCs w:val="21"/>
        </w:rPr>
      </w:pPr>
      <w:ins w:id="150" w:author="Unknown">
        <w:r w:rsidRPr="00F66E47">
          <w:rPr>
            <w:rStyle w:val="hljs-comment"/>
            <w:rFonts w:asciiTheme="minorHAnsi" w:hAnsiTheme="minorHAnsi" w:cstheme="minorHAnsi"/>
            <w:color w:val="65737E"/>
            <w:sz w:val="23"/>
            <w:szCs w:val="23"/>
            <w:bdr w:val="none" w:sz="0" w:space="0" w:color="auto" w:frame="1"/>
            <w:shd w:val="clear" w:color="auto" w:fill="2B303B"/>
          </w:rPr>
          <w:t>//kết quả: Đây là phương thức defaultEmployee</w:t>
        </w:r>
      </w:ins>
    </w:p>
    <w:p w:rsidR="00F66E47" w:rsidRPr="004974D0"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ins w:id="151" w:author="Unknown"/>
          <w:rFonts w:asciiTheme="minorHAnsi" w:hAnsiTheme="minorHAnsi" w:cstheme="minorHAnsi"/>
          <w:bCs w:val="0"/>
          <w:color w:val="125692"/>
          <w:sz w:val="24"/>
          <w:szCs w:val="24"/>
        </w:rPr>
      </w:pPr>
      <w:ins w:id="152" w:author="Unknown">
        <w:r w:rsidRPr="004974D0">
          <w:rPr>
            <w:rFonts w:asciiTheme="minorHAnsi" w:hAnsiTheme="minorHAnsi" w:cstheme="minorHAnsi"/>
            <w:bCs w:val="0"/>
            <w:color w:val="125692"/>
            <w:sz w:val="24"/>
            <w:szCs w:val="24"/>
          </w:rPr>
          <w:t>5, Setter and Getter.</w:t>
        </w:r>
      </w:ins>
    </w:p>
    <w:p w:rsidR="00F66E47" w:rsidRPr="00F66E47" w:rsidRDefault="00F66E47" w:rsidP="00F66E47">
      <w:pPr>
        <w:pStyle w:val="NormalWeb"/>
        <w:shd w:val="clear" w:color="auto" w:fill="FFFFFF"/>
        <w:spacing w:before="0" w:beforeAutospacing="0" w:after="0" w:afterAutospacing="0"/>
        <w:textAlignment w:val="baseline"/>
        <w:rPr>
          <w:ins w:id="153" w:author="Unknown"/>
          <w:rFonts w:asciiTheme="minorHAnsi" w:hAnsiTheme="minorHAnsi" w:cstheme="minorHAnsi"/>
          <w:color w:val="444444"/>
          <w:sz w:val="21"/>
          <w:szCs w:val="21"/>
        </w:rPr>
      </w:pPr>
      <w:ins w:id="154" w:author="Unknown">
        <w:r w:rsidRPr="00F66E47">
          <w:rPr>
            <w:rFonts w:asciiTheme="minorHAnsi" w:hAnsiTheme="minorHAnsi" w:cstheme="minorHAnsi"/>
            <w:color w:val="444444"/>
            <w:sz w:val="21"/>
            <w:szCs w:val="21"/>
          </w:rPr>
          <w:t>Nếu như bạn đã học qua </w:t>
        </w:r>
        <w:r w:rsidRPr="00F66E47">
          <w:rPr>
            <w:rFonts w:asciiTheme="minorHAnsi" w:hAnsiTheme="minorHAnsi" w:cstheme="minorHAnsi"/>
            <w:color w:val="444444"/>
            <w:sz w:val="21"/>
            <w:szCs w:val="21"/>
          </w:rPr>
          <w:fldChar w:fldCharType="begin"/>
        </w:r>
        <w:r w:rsidRPr="00F66E47">
          <w:rPr>
            <w:rFonts w:asciiTheme="minorHAnsi" w:hAnsiTheme="minorHAnsi" w:cstheme="minorHAnsi"/>
            <w:color w:val="444444"/>
            <w:sz w:val="21"/>
            <w:szCs w:val="21"/>
          </w:rPr>
          <w:instrText xml:space="preserve"> HYPERLINK "https://toidicode.com/php-huong-doi-tuong-oop-32" \t "_blank" </w:instrText>
        </w:r>
        <w:r w:rsidRPr="00F66E47">
          <w:rPr>
            <w:rFonts w:asciiTheme="minorHAnsi" w:hAnsiTheme="minorHAnsi" w:cstheme="minorHAnsi"/>
            <w:color w:val="444444"/>
            <w:sz w:val="21"/>
            <w:szCs w:val="21"/>
          </w:rPr>
          <w:fldChar w:fldCharType="separate"/>
        </w:r>
        <w:r w:rsidRPr="00F66E47">
          <w:rPr>
            <w:rStyle w:val="Hyperlink"/>
            <w:rFonts w:asciiTheme="minorHAnsi" w:hAnsiTheme="minorHAnsi" w:cstheme="minorHAnsi"/>
            <w:color w:val="F09217"/>
            <w:sz w:val="21"/>
            <w:szCs w:val="21"/>
            <w:bdr w:val="none" w:sz="0" w:space="0" w:color="auto" w:frame="1"/>
          </w:rPr>
          <w:t>hướng đối tượng</w:t>
        </w:r>
        <w:r w:rsidRPr="00F66E47">
          <w:rPr>
            <w:rFonts w:asciiTheme="minorHAnsi" w:hAnsiTheme="minorHAnsi" w:cstheme="minorHAnsi"/>
            <w:color w:val="444444"/>
            <w:sz w:val="21"/>
            <w:szCs w:val="21"/>
          </w:rPr>
          <w:fldChar w:fldCharType="end"/>
        </w:r>
        <w:r w:rsidRPr="00F66E47">
          <w:rPr>
            <w:rFonts w:asciiTheme="minorHAnsi" w:hAnsiTheme="minorHAnsi" w:cstheme="minorHAnsi"/>
            <w:color w:val="444444"/>
            <w:sz w:val="21"/>
            <w:szCs w:val="21"/>
          </w:rPr>
          <w:t> rồi thì chắc hẳn bạn sẽ không còn gì lạ lẫm với các setter và getter nữa. Và trong ES6 cũng hỗ trợ chúng ta thiết lập các setter và getter cho các thuộc tính.</w:t>
        </w:r>
      </w:ins>
    </w:p>
    <w:p w:rsidR="00F66E47" w:rsidRPr="00F66E47" w:rsidRDefault="00F66E47" w:rsidP="00F66E47">
      <w:pPr>
        <w:pStyle w:val="NormalWeb"/>
        <w:shd w:val="clear" w:color="auto" w:fill="F8F8F8"/>
        <w:spacing w:before="0" w:beforeAutospacing="0" w:after="105" w:afterAutospacing="0" w:line="450" w:lineRule="atLeast"/>
        <w:textAlignment w:val="baseline"/>
        <w:rPr>
          <w:ins w:id="155" w:author="Unknown"/>
          <w:rFonts w:asciiTheme="minorHAnsi" w:hAnsiTheme="minorHAnsi" w:cstheme="minorHAnsi"/>
          <w:i/>
          <w:iCs/>
          <w:color w:val="444444"/>
          <w:sz w:val="21"/>
          <w:szCs w:val="21"/>
        </w:rPr>
      </w:pPr>
      <w:ins w:id="156" w:author="Unknown">
        <w:r w:rsidRPr="00F66E47">
          <w:rPr>
            <w:rFonts w:asciiTheme="minorHAnsi" w:hAnsiTheme="minorHAnsi" w:cstheme="minorHAnsi"/>
            <w:i/>
            <w:iCs/>
            <w:color w:val="444444"/>
            <w:sz w:val="21"/>
            <w:szCs w:val="21"/>
          </w:rPr>
          <w:t>setter và getter là những phương thức đặc biệt (magic method) chúng được gọi khi chúng ta tác động lên các thuộc tính trong đối tượng (Mình giải thích qua loa cho những ai chưa biết thôi còn chi tiết các bạn chịu khó google hoặc comment mình sẽ khái niệm chi tiết lại).</w:t>
        </w:r>
      </w:ins>
    </w:p>
    <w:p w:rsidR="00F66E47" w:rsidRPr="00F66E47" w:rsidRDefault="00F66E47" w:rsidP="00F66E47">
      <w:pPr>
        <w:pStyle w:val="NormalWeb"/>
        <w:shd w:val="clear" w:color="auto" w:fill="FFFFFF"/>
        <w:spacing w:before="0" w:beforeAutospacing="0" w:after="0" w:afterAutospacing="0"/>
        <w:textAlignment w:val="baseline"/>
        <w:rPr>
          <w:ins w:id="157" w:author="Unknown"/>
          <w:rFonts w:asciiTheme="minorHAnsi" w:hAnsiTheme="minorHAnsi" w:cstheme="minorHAnsi"/>
          <w:color w:val="444444"/>
          <w:sz w:val="21"/>
          <w:szCs w:val="21"/>
        </w:rPr>
      </w:pPr>
      <w:ins w:id="158" w:author="Unknown">
        <w:r w:rsidRPr="00F66E47">
          <w:rPr>
            <w:rFonts w:asciiTheme="minorHAnsi" w:hAnsiTheme="minorHAnsi" w:cstheme="minorHAnsi"/>
            <w:color w:val="444444"/>
            <w:sz w:val="21"/>
            <w:szCs w:val="21"/>
          </w:rPr>
          <w:lastRenderedPageBreak/>
          <w:t>Để khai báo các setter và getter trong ES6 chúng ta sử dụng keyword </w:t>
        </w:r>
        <w:r w:rsidRPr="00F66E47">
          <w:rPr>
            <w:rStyle w:val="HTMLCode"/>
            <w:rFonts w:asciiTheme="minorHAnsi" w:hAnsiTheme="minorHAnsi" w:cstheme="minorHAnsi"/>
            <w:color w:val="BB571A"/>
            <w:sz w:val="23"/>
            <w:szCs w:val="23"/>
            <w:bdr w:val="none" w:sz="0" w:space="0" w:color="auto" w:frame="1"/>
            <w:shd w:val="clear" w:color="auto" w:fill="F0F0F0"/>
          </w:rPr>
          <w:t>set</w:t>
        </w:r>
        <w:r w:rsidRPr="00F66E47">
          <w:rPr>
            <w:rFonts w:asciiTheme="minorHAnsi" w:hAnsiTheme="minorHAnsi" w:cstheme="minorHAnsi"/>
            <w:color w:val="444444"/>
            <w:sz w:val="21"/>
            <w:szCs w:val="21"/>
          </w:rPr>
          <w:t> và </w:t>
        </w:r>
        <w:r w:rsidRPr="00F66E47">
          <w:rPr>
            <w:rStyle w:val="HTMLCode"/>
            <w:rFonts w:asciiTheme="minorHAnsi" w:hAnsiTheme="minorHAnsi" w:cstheme="minorHAnsi"/>
            <w:color w:val="BB571A"/>
            <w:sz w:val="23"/>
            <w:szCs w:val="23"/>
            <w:bdr w:val="none" w:sz="0" w:space="0" w:color="auto" w:frame="1"/>
            <w:shd w:val="clear" w:color="auto" w:fill="F0F0F0"/>
          </w:rPr>
          <w:t>get</w:t>
        </w:r>
        <w:r w:rsidRPr="00F66E47">
          <w:rPr>
            <w:rFonts w:asciiTheme="minorHAnsi" w:hAnsiTheme="minorHAnsi" w:cstheme="minorHAnsi"/>
            <w:color w:val="444444"/>
            <w:sz w:val="21"/>
            <w:szCs w:val="21"/>
          </w:rPr>
          <w:t> trước tên các phương thức mà bạn muốn thiết lập nó là setter hoặc getter.</w:t>
        </w:r>
      </w:ins>
    </w:p>
    <w:p w:rsidR="00F66E47" w:rsidRPr="00F66E47" w:rsidRDefault="00F66E47" w:rsidP="00F66E47">
      <w:pPr>
        <w:pStyle w:val="NormalWeb"/>
        <w:shd w:val="clear" w:color="auto" w:fill="FFFFFF"/>
        <w:spacing w:before="0" w:beforeAutospacing="0" w:after="0" w:afterAutospacing="0"/>
        <w:textAlignment w:val="baseline"/>
        <w:rPr>
          <w:ins w:id="159" w:author="Unknown"/>
          <w:rFonts w:asciiTheme="minorHAnsi" w:hAnsiTheme="minorHAnsi" w:cstheme="minorHAnsi"/>
          <w:color w:val="444444"/>
          <w:sz w:val="21"/>
          <w:szCs w:val="21"/>
        </w:rPr>
      </w:pPr>
      <w:ins w:id="160" w:author="Unknown">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 Mình sẽ chuyển đổi các phương thức setName, getName, setAge, getAge trong đối tượng employee ở trên về dạng setter getter.</w:t>
        </w:r>
      </w:ins>
    </w:p>
    <w:p w:rsidR="00F66E47" w:rsidRPr="00F66E47" w:rsidRDefault="00F66E47" w:rsidP="00F66E47">
      <w:pPr>
        <w:pStyle w:val="HTMLPreformatted"/>
        <w:shd w:val="clear" w:color="auto" w:fill="F6F6F6"/>
        <w:spacing w:line="360" w:lineRule="atLeast"/>
        <w:textAlignment w:val="baseline"/>
        <w:rPr>
          <w:ins w:id="161" w:author="Unknown"/>
          <w:rStyle w:val="HTMLCode"/>
          <w:rFonts w:asciiTheme="minorHAnsi" w:hAnsiTheme="minorHAnsi" w:cstheme="minorHAnsi"/>
          <w:color w:val="C0C5CE"/>
          <w:sz w:val="23"/>
          <w:szCs w:val="23"/>
          <w:bdr w:val="none" w:sz="0" w:space="0" w:color="auto" w:frame="1"/>
          <w:shd w:val="clear" w:color="auto" w:fill="2B303B"/>
        </w:rPr>
      </w:pPr>
      <w:ins w:id="162" w:author="Unknown">
        <w:r w:rsidRPr="00F66E47">
          <w:rPr>
            <w:rStyle w:val="hljs-keyword"/>
            <w:rFonts w:asciiTheme="minorHAnsi" w:hAnsiTheme="minorHAnsi" w:cstheme="minorHAnsi"/>
            <w:color w:val="B48EAD"/>
            <w:sz w:val="23"/>
            <w:szCs w:val="23"/>
            <w:bdr w:val="none" w:sz="0" w:space="0" w:color="auto" w:frame="1"/>
            <w:shd w:val="clear" w:color="auto" w:fill="2B303B"/>
          </w:rPr>
          <w:t>class</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w:t>
        </w:r>
      </w:ins>
    </w:p>
    <w:p w:rsidR="00F66E47" w:rsidRPr="00F66E47" w:rsidRDefault="00F66E47" w:rsidP="00F66E47">
      <w:pPr>
        <w:pStyle w:val="HTMLPreformatted"/>
        <w:shd w:val="clear" w:color="auto" w:fill="F6F6F6"/>
        <w:spacing w:line="360" w:lineRule="atLeast"/>
        <w:textAlignment w:val="baseline"/>
        <w:rPr>
          <w:ins w:id="163" w:author="Unknown"/>
          <w:rStyle w:val="HTMLCode"/>
          <w:rFonts w:asciiTheme="minorHAnsi" w:hAnsiTheme="minorHAnsi" w:cstheme="minorHAnsi"/>
          <w:color w:val="C0C5CE"/>
          <w:sz w:val="23"/>
          <w:szCs w:val="23"/>
          <w:bdr w:val="none" w:sz="0" w:space="0" w:color="auto" w:frame="1"/>
          <w:shd w:val="clear" w:color="auto" w:fill="2B303B"/>
        </w:rPr>
      </w:pPr>
      <w:ins w:id="16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constructor (name, age) {</w:t>
        </w:r>
      </w:ins>
    </w:p>
    <w:p w:rsidR="00F66E47" w:rsidRPr="00F66E47" w:rsidRDefault="00F66E47" w:rsidP="00F66E47">
      <w:pPr>
        <w:pStyle w:val="HTMLPreformatted"/>
        <w:shd w:val="clear" w:color="auto" w:fill="F6F6F6"/>
        <w:spacing w:line="360" w:lineRule="atLeast"/>
        <w:textAlignment w:val="baseline"/>
        <w:rPr>
          <w:ins w:id="165" w:author="Unknown"/>
          <w:rStyle w:val="HTMLCode"/>
          <w:rFonts w:asciiTheme="minorHAnsi" w:hAnsiTheme="minorHAnsi" w:cstheme="minorHAnsi"/>
          <w:color w:val="C0C5CE"/>
          <w:sz w:val="23"/>
          <w:szCs w:val="23"/>
          <w:bdr w:val="none" w:sz="0" w:space="0" w:color="auto" w:frame="1"/>
          <w:shd w:val="clear" w:color="auto" w:fill="2B303B"/>
        </w:rPr>
      </w:pPr>
      <w:ins w:id="16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 = name;</w:t>
        </w:r>
      </w:ins>
    </w:p>
    <w:p w:rsidR="00F66E47" w:rsidRPr="00F66E47" w:rsidRDefault="00F66E47" w:rsidP="00F66E47">
      <w:pPr>
        <w:pStyle w:val="HTMLPreformatted"/>
        <w:shd w:val="clear" w:color="auto" w:fill="F6F6F6"/>
        <w:spacing w:line="360" w:lineRule="atLeast"/>
        <w:textAlignment w:val="baseline"/>
        <w:rPr>
          <w:ins w:id="167" w:author="Unknown"/>
          <w:rStyle w:val="HTMLCode"/>
          <w:rFonts w:asciiTheme="minorHAnsi" w:hAnsiTheme="minorHAnsi" w:cstheme="minorHAnsi"/>
          <w:color w:val="C0C5CE"/>
          <w:sz w:val="23"/>
          <w:szCs w:val="23"/>
          <w:bdr w:val="none" w:sz="0" w:space="0" w:color="auto" w:frame="1"/>
          <w:shd w:val="clear" w:color="auto" w:fill="2B303B"/>
        </w:rPr>
      </w:pPr>
      <w:ins w:id="16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 = age;</w:t>
        </w:r>
      </w:ins>
    </w:p>
    <w:p w:rsidR="00F66E47" w:rsidRPr="00F66E47" w:rsidRDefault="00F66E47" w:rsidP="00F66E47">
      <w:pPr>
        <w:pStyle w:val="HTMLPreformatted"/>
        <w:shd w:val="clear" w:color="auto" w:fill="F6F6F6"/>
        <w:spacing w:line="360" w:lineRule="atLeast"/>
        <w:textAlignment w:val="baseline"/>
        <w:rPr>
          <w:ins w:id="169" w:author="Unknown"/>
          <w:rStyle w:val="HTMLCode"/>
          <w:rFonts w:asciiTheme="minorHAnsi" w:hAnsiTheme="minorHAnsi" w:cstheme="minorHAnsi"/>
          <w:color w:val="C0C5CE"/>
          <w:sz w:val="23"/>
          <w:szCs w:val="23"/>
          <w:bdr w:val="none" w:sz="0" w:space="0" w:color="auto" w:frame="1"/>
          <w:shd w:val="clear" w:color="auto" w:fill="2B303B"/>
        </w:rPr>
      </w:pPr>
      <w:ins w:id="17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71" w:author="Unknown"/>
          <w:rStyle w:val="HTMLCode"/>
          <w:rFonts w:asciiTheme="minorHAnsi" w:hAnsiTheme="minorHAnsi" w:cstheme="minorHAnsi"/>
          <w:color w:val="C0C5CE"/>
          <w:sz w:val="23"/>
          <w:szCs w:val="23"/>
          <w:bdr w:val="none" w:sz="0" w:space="0" w:color="auto" w:frame="1"/>
          <w:shd w:val="clear" w:color="auto" w:fill="2B303B"/>
        </w:rPr>
      </w:pPr>
      <w:ins w:id="17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set employeeName (name) {</w:t>
        </w:r>
      </w:ins>
    </w:p>
    <w:p w:rsidR="00F66E47" w:rsidRPr="00F66E47" w:rsidRDefault="00F66E47" w:rsidP="00F66E47">
      <w:pPr>
        <w:pStyle w:val="HTMLPreformatted"/>
        <w:shd w:val="clear" w:color="auto" w:fill="F6F6F6"/>
        <w:spacing w:line="360" w:lineRule="atLeast"/>
        <w:textAlignment w:val="baseline"/>
        <w:rPr>
          <w:ins w:id="173" w:author="Unknown"/>
          <w:rStyle w:val="HTMLCode"/>
          <w:rFonts w:asciiTheme="minorHAnsi" w:hAnsiTheme="minorHAnsi" w:cstheme="minorHAnsi"/>
          <w:color w:val="C0C5CE"/>
          <w:sz w:val="23"/>
          <w:szCs w:val="23"/>
          <w:bdr w:val="none" w:sz="0" w:space="0" w:color="auto" w:frame="1"/>
          <w:shd w:val="clear" w:color="auto" w:fill="2B303B"/>
        </w:rPr>
      </w:pPr>
      <w:ins w:id="17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 = name;</w:t>
        </w:r>
      </w:ins>
    </w:p>
    <w:p w:rsidR="00F66E47" w:rsidRPr="00F66E47" w:rsidRDefault="00F66E47" w:rsidP="00F66E47">
      <w:pPr>
        <w:pStyle w:val="HTMLPreformatted"/>
        <w:shd w:val="clear" w:color="auto" w:fill="F6F6F6"/>
        <w:spacing w:line="360" w:lineRule="atLeast"/>
        <w:textAlignment w:val="baseline"/>
        <w:rPr>
          <w:ins w:id="175" w:author="Unknown"/>
          <w:rStyle w:val="HTMLCode"/>
          <w:rFonts w:asciiTheme="minorHAnsi" w:hAnsiTheme="minorHAnsi" w:cstheme="minorHAnsi"/>
          <w:color w:val="C0C5CE"/>
          <w:sz w:val="23"/>
          <w:szCs w:val="23"/>
          <w:bdr w:val="none" w:sz="0" w:space="0" w:color="auto" w:frame="1"/>
          <w:shd w:val="clear" w:color="auto" w:fill="2B303B"/>
        </w:rPr>
      </w:pPr>
      <w:ins w:id="17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77" w:author="Unknown"/>
          <w:rStyle w:val="HTMLCode"/>
          <w:rFonts w:asciiTheme="minorHAnsi" w:hAnsiTheme="minorHAnsi" w:cstheme="minorHAnsi"/>
          <w:color w:val="C0C5CE"/>
          <w:sz w:val="23"/>
          <w:szCs w:val="23"/>
          <w:bdr w:val="none" w:sz="0" w:space="0" w:color="auto" w:frame="1"/>
          <w:shd w:val="clear" w:color="auto" w:fill="2B303B"/>
        </w:rPr>
      </w:pPr>
      <w:ins w:id="17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 employeeName () {</w:t>
        </w:r>
      </w:ins>
    </w:p>
    <w:p w:rsidR="00F66E47" w:rsidRPr="00F66E47" w:rsidRDefault="00F66E47" w:rsidP="00F66E47">
      <w:pPr>
        <w:pStyle w:val="HTMLPreformatted"/>
        <w:shd w:val="clear" w:color="auto" w:fill="F6F6F6"/>
        <w:spacing w:line="360" w:lineRule="atLeast"/>
        <w:textAlignment w:val="baseline"/>
        <w:rPr>
          <w:ins w:id="179" w:author="Unknown"/>
          <w:rStyle w:val="HTMLCode"/>
          <w:rFonts w:asciiTheme="minorHAnsi" w:hAnsiTheme="minorHAnsi" w:cstheme="minorHAnsi"/>
          <w:color w:val="C0C5CE"/>
          <w:sz w:val="23"/>
          <w:szCs w:val="23"/>
          <w:bdr w:val="none" w:sz="0" w:space="0" w:color="auto" w:frame="1"/>
          <w:shd w:val="clear" w:color="auto" w:fill="2B303B"/>
        </w:rPr>
      </w:pPr>
      <w:ins w:id="18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.name;</w:t>
        </w:r>
      </w:ins>
    </w:p>
    <w:p w:rsidR="00F66E47" w:rsidRPr="00F66E47" w:rsidRDefault="00F66E47" w:rsidP="00F66E47">
      <w:pPr>
        <w:pStyle w:val="HTMLPreformatted"/>
        <w:shd w:val="clear" w:color="auto" w:fill="F6F6F6"/>
        <w:spacing w:line="360" w:lineRule="atLeast"/>
        <w:textAlignment w:val="baseline"/>
        <w:rPr>
          <w:ins w:id="181" w:author="Unknown"/>
          <w:rStyle w:val="HTMLCode"/>
          <w:rFonts w:asciiTheme="minorHAnsi" w:hAnsiTheme="minorHAnsi" w:cstheme="minorHAnsi"/>
          <w:color w:val="C0C5CE"/>
          <w:sz w:val="23"/>
          <w:szCs w:val="23"/>
          <w:bdr w:val="none" w:sz="0" w:space="0" w:color="auto" w:frame="1"/>
          <w:shd w:val="clear" w:color="auto" w:fill="2B303B"/>
        </w:rPr>
      </w:pPr>
      <w:ins w:id="18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83" w:author="Unknown"/>
          <w:rStyle w:val="HTMLCode"/>
          <w:rFonts w:asciiTheme="minorHAnsi" w:hAnsiTheme="minorHAnsi" w:cstheme="minorHAnsi"/>
          <w:color w:val="C0C5CE"/>
          <w:sz w:val="23"/>
          <w:szCs w:val="23"/>
          <w:bdr w:val="none" w:sz="0" w:space="0" w:color="auto" w:frame="1"/>
          <w:shd w:val="clear" w:color="auto" w:fill="2B303B"/>
        </w:rPr>
      </w:pPr>
      <w:ins w:id="18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set employeeAge (age) {</w:t>
        </w:r>
      </w:ins>
    </w:p>
    <w:p w:rsidR="00F66E47" w:rsidRPr="00F66E47" w:rsidRDefault="00F66E47" w:rsidP="00F66E47">
      <w:pPr>
        <w:pStyle w:val="HTMLPreformatted"/>
        <w:shd w:val="clear" w:color="auto" w:fill="F6F6F6"/>
        <w:spacing w:line="360" w:lineRule="atLeast"/>
        <w:textAlignment w:val="baseline"/>
        <w:rPr>
          <w:ins w:id="185" w:author="Unknown"/>
          <w:rStyle w:val="HTMLCode"/>
          <w:rFonts w:asciiTheme="minorHAnsi" w:hAnsiTheme="minorHAnsi" w:cstheme="minorHAnsi"/>
          <w:color w:val="C0C5CE"/>
          <w:sz w:val="23"/>
          <w:szCs w:val="23"/>
          <w:bdr w:val="none" w:sz="0" w:space="0" w:color="auto" w:frame="1"/>
          <w:shd w:val="clear" w:color="auto" w:fill="2B303B"/>
        </w:rPr>
      </w:pPr>
      <w:ins w:id="186"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 = age;</w:t>
        </w:r>
      </w:ins>
    </w:p>
    <w:p w:rsidR="00F66E47" w:rsidRPr="00F66E47" w:rsidRDefault="00F66E47" w:rsidP="00F66E47">
      <w:pPr>
        <w:pStyle w:val="HTMLPreformatted"/>
        <w:shd w:val="clear" w:color="auto" w:fill="F6F6F6"/>
        <w:spacing w:line="360" w:lineRule="atLeast"/>
        <w:textAlignment w:val="baseline"/>
        <w:rPr>
          <w:ins w:id="187" w:author="Unknown"/>
          <w:rStyle w:val="HTMLCode"/>
          <w:rFonts w:asciiTheme="minorHAnsi" w:hAnsiTheme="minorHAnsi" w:cstheme="minorHAnsi"/>
          <w:color w:val="C0C5CE"/>
          <w:sz w:val="23"/>
          <w:szCs w:val="23"/>
          <w:bdr w:val="none" w:sz="0" w:space="0" w:color="auto" w:frame="1"/>
          <w:shd w:val="clear" w:color="auto" w:fill="2B303B"/>
        </w:rPr>
      </w:pPr>
      <w:ins w:id="18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89" w:author="Unknown"/>
          <w:rStyle w:val="HTMLCode"/>
          <w:rFonts w:asciiTheme="minorHAnsi" w:hAnsiTheme="minorHAnsi" w:cstheme="minorHAnsi"/>
          <w:color w:val="C0C5CE"/>
          <w:sz w:val="23"/>
          <w:szCs w:val="23"/>
          <w:bdr w:val="none" w:sz="0" w:space="0" w:color="auto" w:frame="1"/>
          <w:shd w:val="clear" w:color="auto" w:fill="2B303B"/>
        </w:rPr>
      </w:pPr>
      <w:ins w:id="19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get employeeAge () {</w:t>
        </w:r>
      </w:ins>
    </w:p>
    <w:p w:rsidR="00F66E47" w:rsidRPr="00F66E47" w:rsidRDefault="00F66E47" w:rsidP="00F66E47">
      <w:pPr>
        <w:pStyle w:val="HTMLPreformatted"/>
        <w:shd w:val="clear" w:color="auto" w:fill="F6F6F6"/>
        <w:spacing w:line="360" w:lineRule="atLeast"/>
        <w:textAlignment w:val="baseline"/>
        <w:rPr>
          <w:ins w:id="191" w:author="Unknown"/>
          <w:rStyle w:val="HTMLCode"/>
          <w:rFonts w:asciiTheme="minorHAnsi" w:hAnsiTheme="minorHAnsi" w:cstheme="minorHAnsi"/>
          <w:color w:val="C0C5CE"/>
          <w:sz w:val="23"/>
          <w:szCs w:val="23"/>
          <w:bdr w:val="none" w:sz="0" w:space="0" w:color="auto" w:frame="1"/>
          <w:shd w:val="clear" w:color="auto" w:fill="2B303B"/>
        </w:rPr>
      </w:pPr>
      <w:ins w:id="192"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return</w:t>
        </w:r>
        <w:r w:rsidRPr="00F66E47">
          <w:rPr>
            <w:rStyle w:val="HTMLCode"/>
            <w:rFonts w:asciiTheme="minorHAnsi" w:hAnsiTheme="minorHAnsi" w:cstheme="minorHAnsi"/>
            <w:color w:val="C0C5CE"/>
            <w:sz w:val="23"/>
            <w:szCs w:val="23"/>
            <w:bdr w:val="none" w:sz="0" w:space="0" w:color="auto" w:frame="1"/>
            <w:shd w:val="clear" w:color="auto" w:fill="2B303B"/>
          </w:rPr>
          <w:t xml:space="preserve"> </w:t>
        </w:r>
        <w:r w:rsidRPr="00F66E47">
          <w:rPr>
            <w:rStyle w:val="hljs-keyword"/>
            <w:rFonts w:asciiTheme="minorHAnsi" w:hAnsiTheme="minorHAnsi" w:cstheme="minorHAnsi"/>
            <w:color w:val="B48EAD"/>
            <w:sz w:val="23"/>
            <w:szCs w:val="23"/>
            <w:bdr w:val="none" w:sz="0" w:space="0" w:color="auto" w:frame="1"/>
            <w:shd w:val="clear" w:color="auto" w:fill="2B303B"/>
          </w:rPr>
          <w:t>this</w:t>
        </w:r>
        <w:r w:rsidRPr="00F66E47">
          <w:rPr>
            <w:rStyle w:val="HTMLCode"/>
            <w:rFonts w:asciiTheme="minorHAnsi" w:hAnsiTheme="minorHAnsi" w:cstheme="minorHAnsi"/>
            <w:color w:val="C0C5CE"/>
            <w:sz w:val="23"/>
            <w:szCs w:val="23"/>
            <w:bdr w:val="none" w:sz="0" w:space="0" w:color="auto" w:frame="1"/>
            <w:shd w:val="clear" w:color="auto" w:fill="2B303B"/>
          </w:rPr>
          <w:t>.age;</w:t>
        </w:r>
      </w:ins>
    </w:p>
    <w:p w:rsidR="00F66E47" w:rsidRPr="00F66E47" w:rsidRDefault="00F66E47" w:rsidP="00F66E47">
      <w:pPr>
        <w:pStyle w:val="HTMLPreformatted"/>
        <w:shd w:val="clear" w:color="auto" w:fill="F6F6F6"/>
        <w:spacing w:line="360" w:lineRule="atLeast"/>
        <w:textAlignment w:val="baseline"/>
        <w:rPr>
          <w:ins w:id="193" w:author="Unknown"/>
          <w:rStyle w:val="HTMLCode"/>
          <w:rFonts w:asciiTheme="minorHAnsi" w:hAnsiTheme="minorHAnsi" w:cstheme="minorHAnsi"/>
          <w:color w:val="C0C5CE"/>
          <w:sz w:val="23"/>
          <w:szCs w:val="23"/>
          <w:bdr w:val="none" w:sz="0" w:space="0" w:color="auto" w:frame="1"/>
          <w:shd w:val="clear" w:color="auto" w:fill="2B303B"/>
        </w:rPr>
      </w:pPr>
      <w:ins w:id="194"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    }</w:t>
        </w:r>
      </w:ins>
    </w:p>
    <w:p w:rsidR="00F66E47" w:rsidRPr="00F66E47" w:rsidRDefault="00F66E47" w:rsidP="00F66E47">
      <w:pPr>
        <w:pStyle w:val="HTMLPreformatted"/>
        <w:shd w:val="clear" w:color="auto" w:fill="F6F6F6"/>
        <w:spacing w:line="360" w:lineRule="atLeast"/>
        <w:textAlignment w:val="baseline"/>
        <w:rPr>
          <w:ins w:id="195" w:author="Unknown"/>
          <w:rFonts w:asciiTheme="minorHAnsi" w:hAnsiTheme="minorHAnsi" w:cstheme="minorHAnsi"/>
          <w:color w:val="444444"/>
          <w:sz w:val="21"/>
          <w:szCs w:val="21"/>
        </w:rPr>
      </w:pPr>
      <w:ins w:id="196" w:author="Unknown">
        <w:r w:rsidRPr="00F66E47">
          <w:rPr>
            <w:rStyle w:val="HTMLCode"/>
            <w:rFonts w:asciiTheme="minorHAnsi" w:hAnsiTheme="minorHAnsi" w:cstheme="minorHAnsi"/>
            <w:color w:val="C0C5CE"/>
            <w:sz w:val="23"/>
            <w:szCs w:val="23"/>
            <w:bdr w:val="none" w:sz="0" w:space="0" w:color="auto" w:frame="1"/>
            <w:shd w:val="clear" w:color="auto" w:fill="2B303B"/>
          </w:rPr>
          <w:t>};</w:t>
        </w:r>
      </w:ins>
    </w:p>
    <w:p w:rsidR="00F66E47" w:rsidRPr="00F66E47" w:rsidRDefault="00F66E47" w:rsidP="00F66E47">
      <w:pPr>
        <w:pStyle w:val="NormalWeb"/>
        <w:shd w:val="clear" w:color="auto" w:fill="FFFFFF"/>
        <w:spacing w:before="0" w:beforeAutospacing="0" w:after="105" w:afterAutospacing="0"/>
        <w:textAlignment w:val="baseline"/>
        <w:rPr>
          <w:ins w:id="197" w:author="Unknown"/>
          <w:rFonts w:asciiTheme="minorHAnsi" w:hAnsiTheme="minorHAnsi" w:cstheme="minorHAnsi"/>
          <w:color w:val="444444"/>
          <w:sz w:val="21"/>
          <w:szCs w:val="21"/>
        </w:rPr>
      </w:pPr>
      <w:ins w:id="198" w:author="Unknown">
        <w:r w:rsidRPr="00F66E47">
          <w:rPr>
            <w:rFonts w:asciiTheme="minorHAnsi" w:hAnsiTheme="minorHAnsi" w:cstheme="minorHAnsi"/>
            <w:color w:val="444444"/>
            <w:sz w:val="21"/>
            <w:szCs w:val="21"/>
          </w:rPr>
          <w:t>Lúc này chúng ta sẽ sử dụng setter getter như làm với một thuộc tính thông thường.</w:t>
        </w:r>
      </w:ins>
    </w:p>
    <w:p w:rsidR="00F66E47" w:rsidRPr="00F66E47" w:rsidRDefault="00F66E47" w:rsidP="00F66E47">
      <w:pPr>
        <w:pStyle w:val="NormalWeb"/>
        <w:shd w:val="clear" w:color="auto" w:fill="FFFFFF"/>
        <w:spacing w:before="0" w:beforeAutospacing="0" w:after="0" w:afterAutospacing="0"/>
        <w:textAlignment w:val="baseline"/>
        <w:rPr>
          <w:ins w:id="199" w:author="Unknown"/>
          <w:rFonts w:asciiTheme="minorHAnsi" w:hAnsiTheme="minorHAnsi" w:cstheme="minorHAnsi"/>
          <w:color w:val="444444"/>
          <w:sz w:val="21"/>
          <w:szCs w:val="21"/>
        </w:rPr>
      </w:pPr>
      <w:ins w:id="200" w:author="Unknown">
        <w:r w:rsidRPr="00F66E47">
          <w:rPr>
            <w:rStyle w:val="Strong"/>
            <w:rFonts w:asciiTheme="minorHAnsi" w:hAnsiTheme="minorHAnsi" w:cstheme="minorHAnsi"/>
            <w:color w:val="444444"/>
            <w:sz w:val="21"/>
            <w:szCs w:val="21"/>
            <w:bdr w:val="none" w:sz="0" w:space="0" w:color="auto" w:frame="1"/>
          </w:rPr>
          <w:t>VD</w:t>
        </w:r>
        <w:r w:rsidRPr="00F66E47">
          <w:rPr>
            <w:rFonts w:asciiTheme="minorHAnsi" w:hAnsiTheme="minorHAnsi" w:cstheme="minorHAnsi"/>
            <w:color w:val="444444"/>
            <w:sz w:val="21"/>
            <w:szCs w:val="21"/>
          </w:rPr>
          <w:t>:</w:t>
        </w:r>
      </w:ins>
    </w:p>
    <w:p w:rsidR="00F66E47" w:rsidRPr="00F66E47" w:rsidRDefault="00F66E47" w:rsidP="00F66E47">
      <w:pPr>
        <w:pStyle w:val="HTMLPreformatted"/>
        <w:shd w:val="clear" w:color="auto" w:fill="F6F6F6"/>
        <w:spacing w:line="360" w:lineRule="atLeast"/>
        <w:textAlignment w:val="baseline"/>
        <w:rPr>
          <w:ins w:id="201" w:author="Unknown"/>
          <w:rStyle w:val="HTMLCode"/>
          <w:rFonts w:asciiTheme="minorHAnsi" w:hAnsiTheme="minorHAnsi" w:cstheme="minorHAnsi"/>
          <w:color w:val="C0C5CE"/>
          <w:sz w:val="23"/>
          <w:szCs w:val="23"/>
          <w:bdr w:val="none" w:sz="0" w:space="0" w:color="auto" w:frame="1"/>
          <w:shd w:val="clear" w:color="auto" w:fill="2B303B"/>
        </w:rPr>
      </w:pPr>
      <w:ins w:id="202" w:author="Unknown">
        <w:r w:rsidRPr="00F66E47">
          <w:rPr>
            <w:rStyle w:val="hljs-comment"/>
            <w:rFonts w:asciiTheme="minorHAnsi" w:hAnsiTheme="minorHAnsi" w:cstheme="minorHAnsi"/>
            <w:color w:val="65737E"/>
            <w:sz w:val="23"/>
            <w:szCs w:val="23"/>
            <w:bdr w:val="none" w:sz="0" w:space="0" w:color="auto" w:frame="1"/>
            <w:shd w:val="clear" w:color="auto" w:fill="2B303B"/>
          </w:rPr>
          <w:t>//khởi tạo đối tượng</w:t>
        </w:r>
      </w:ins>
    </w:p>
    <w:p w:rsidR="00F66E47" w:rsidRPr="00F66E47" w:rsidRDefault="00F66E47" w:rsidP="00F66E47">
      <w:pPr>
        <w:pStyle w:val="HTMLPreformatted"/>
        <w:shd w:val="clear" w:color="auto" w:fill="F6F6F6"/>
        <w:spacing w:line="360" w:lineRule="atLeast"/>
        <w:textAlignment w:val="baseline"/>
        <w:rPr>
          <w:ins w:id="203" w:author="Unknown"/>
          <w:rStyle w:val="HTMLCode"/>
          <w:rFonts w:asciiTheme="minorHAnsi" w:hAnsiTheme="minorHAnsi" w:cstheme="minorHAnsi"/>
          <w:color w:val="C0C5CE"/>
          <w:sz w:val="23"/>
          <w:szCs w:val="23"/>
          <w:bdr w:val="none" w:sz="0" w:space="0" w:color="auto" w:frame="1"/>
          <w:shd w:val="clear" w:color="auto" w:fill="2B303B"/>
        </w:rPr>
      </w:pPr>
      <w:ins w:id="204" w:author="Unknown">
        <w:r w:rsidRPr="00F66E47">
          <w:rPr>
            <w:rStyle w:val="hljs-keyword"/>
            <w:rFonts w:asciiTheme="minorHAnsi" w:hAnsiTheme="minorHAnsi" w:cstheme="minorHAnsi"/>
            <w:color w:val="B48EAD"/>
            <w:sz w:val="23"/>
            <w:szCs w:val="23"/>
            <w:bdr w:val="none" w:sz="0" w:space="0" w:color="auto" w:frame="1"/>
            <w:shd w:val="clear" w:color="auto" w:fill="2B303B"/>
          </w:rPr>
          <w:t>var</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 = </w:t>
        </w:r>
        <w:r w:rsidRPr="00F66E47">
          <w:rPr>
            <w:rStyle w:val="hljs-keyword"/>
            <w:rFonts w:asciiTheme="minorHAnsi" w:hAnsiTheme="minorHAnsi" w:cstheme="minorHAnsi"/>
            <w:color w:val="B48EAD"/>
            <w:sz w:val="23"/>
            <w:szCs w:val="23"/>
            <w:bdr w:val="none" w:sz="0" w:space="0" w:color="auto" w:frame="1"/>
            <w:shd w:val="clear" w:color="auto" w:fill="2B303B"/>
          </w:rPr>
          <w:t>new</w:t>
        </w:r>
        <w:r w:rsidRPr="00F66E47">
          <w:rPr>
            <w:rStyle w:val="HTMLCode"/>
            <w:rFonts w:asciiTheme="minorHAnsi" w:hAnsiTheme="minorHAnsi" w:cstheme="minorHAnsi"/>
            <w:color w:val="C0C5CE"/>
            <w:sz w:val="23"/>
            <w:szCs w:val="23"/>
            <w:bdr w:val="none" w:sz="0" w:space="0" w:color="auto" w:frame="1"/>
            <w:shd w:val="clear" w:color="auto" w:fill="2B303B"/>
          </w:rPr>
          <w:t xml:space="preserve"> Employee();</w:t>
        </w:r>
      </w:ins>
    </w:p>
    <w:p w:rsidR="00F66E47" w:rsidRPr="00F66E47" w:rsidRDefault="00F66E47" w:rsidP="00F66E47">
      <w:pPr>
        <w:pStyle w:val="HTMLPreformatted"/>
        <w:shd w:val="clear" w:color="auto" w:fill="F6F6F6"/>
        <w:spacing w:line="360" w:lineRule="atLeast"/>
        <w:textAlignment w:val="baseline"/>
        <w:rPr>
          <w:ins w:id="205" w:author="Unknown"/>
          <w:rStyle w:val="HTMLCode"/>
          <w:rFonts w:asciiTheme="minorHAnsi" w:hAnsiTheme="minorHAnsi" w:cstheme="minorHAnsi"/>
          <w:color w:val="C0C5CE"/>
          <w:sz w:val="23"/>
          <w:szCs w:val="23"/>
          <w:bdr w:val="none" w:sz="0" w:space="0" w:color="auto" w:frame="1"/>
          <w:shd w:val="clear" w:color="auto" w:fill="2B303B"/>
        </w:rPr>
      </w:pPr>
      <w:ins w:id="206" w:author="Unknown">
        <w:r w:rsidRPr="00F66E47">
          <w:rPr>
            <w:rStyle w:val="hljs-comment"/>
            <w:rFonts w:asciiTheme="minorHAnsi" w:hAnsiTheme="minorHAnsi" w:cstheme="minorHAnsi"/>
            <w:color w:val="65737E"/>
            <w:sz w:val="23"/>
            <w:szCs w:val="23"/>
            <w:bdr w:val="none" w:sz="0" w:space="0" w:color="auto" w:frame="1"/>
            <w:shd w:val="clear" w:color="auto" w:fill="2B303B"/>
          </w:rPr>
          <w:t>//setter</w:t>
        </w:r>
      </w:ins>
    </w:p>
    <w:p w:rsidR="00F66E47" w:rsidRPr="00F66E47" w:rsidRDefault="00F66E47" w:rsidP="00F66E47">
      <w:pPr>
        <w:pStyle w:val="HTMLPreformatted"/>
        <w:shd w:val="clear" w:color="auto" w:fill="F6F6F6"/>
        <w:spacing w:line="360" w:lineRule="atLeast"/>
        <w:textAlignment w:val="baseline"/>
        <w:rPr>
          <w:ins w:id="207" w:author="Unknown"/>
          <w:rStyle w:val="HTMLCode"/>
          <w:rFonts w:asciiTheme="minorHAnsi" w:hAnsiTheme="minorHAnsi" w:cstheme="minorHAnsi"/>
          <w:color w:val="C0C5CE"/>
          <w:sz w:val="23"/>
          <w:szCs w:val="23"/>
          <w:bdr w:val="none" w:sz="0" w:space="0" w:color="auto" w:frame="1"/>
          <w:shd w:val="clear" w:color="auto" w:fill="2B303B"/>
        </w:rPr>
      </w:pPr>
      <w:ins w:id="208"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employee.employeeName = </w:t>
        </w:r>
        <w:r w:rsidRPr="00F66E47">
          <w:rPr>
            <w:rStyle w:val="hljs-string"/>
            <w:rFonts w:asciiTheme="minorHAnsi" w:hAnsiTheme="minorHAnsi" w:cstheme="minorHAnsi"/>
            <w:color w:val="A3BE8C"/>
            <w:sz w:val="23"/>
            <w:szCs w:val="23"/>
            <w:bdr w:val="none" w:sz="0" w:space="0" w:color="auto" w:frame="1"/>
            <w:shd w:val="clear" w:color="auto" w:fill="2B303B"/>
          </w:rPr>
          <w:t>"Vũ Thanh Tài"</w:t>
        </w:r>
      </w:ins>
    </w:p>
    <w:p w:rsidR="00F66E47" w:rsidRPr="00F66E47" w:rsidRDefault="00F66E47" w:rsidP="00F66E47">
      <w:pPr>
        <w:pStyle w:val="HTMLPreformatted"/>
        <w:shd w:val="clear" w:color="auto" w:fill="F6F6F6"/>
        <w:spacing w:line="360" w:lineRule="atLeast"/>
        <w:textAlignment w:val="baseline"/>
        <w:rPr>
          <w:ins w:id="209" w:author="Unknown"/>
          <w:rStyle w:val="HTMLCode"/>
          <w:rFonts w:asciiTheme="minorHAnsi" w:hAnsiTheme="minorHAnsi" w:cstheme="minorHAnsi"/>
          <w:color w:val="C0C5CE"/>
          <w:sz w:val="23"/>
          <w:szCs w:val="23"/>
          <w:bdr w:val="none" w:sz="0" w:space="0" w:color="auto" w:frame="1"/>
          <w:shd w:val="clear" w:color="auto" w:fill="2B303B"/>
        </w:rPr>
      </w:pPr>
      <w:ins w:id="210" w:author="Unknown">
        <w:r w:rsidRPr="00F66E47">
          <w:rPr>
            <w:rStyle w:val="hljs-comment"/>
            <w:rFonts w:asciiTheme="minorHAnsi" w:hAnsiTheme="minorHAnsi" w:cstheme="minorHAnsi"/>
            <w:color w:val="65737E"/>
            <w:sz w:val="23"/>
            <w:szCs w:val="23"/>
            <w:bdr w:val="none" w:sz="0" w:space="0" w:color="auto" w:frame="1"/>
            <w:shd w:val="clear" w:color="auto" w:fill="2B303B"/>
          </w:rPr>
          <w:t>//getter</w:t>
        </w:r>
      </w:ins>
    </w:p>
    <w:p w:rsidR="00F66E47" w:rsidRPr="00F66E47" w:rsidRDefault="00F66E47" w:rsidP="00F66E47">
      <w:pPr>
        <w:pStyle w:val="HTMLPreformatted"/>
        <w:shd w:val="clear" w:color="auto" w:fill="F6F6F6"/>
        <w:spacing w:line="360" w:lineRule="atLeast"/>
        <w:textAlignment w:val="baseline"/>
        <w:rPr>
          <w:ins w:id="211" w:author="Unknown"/>
          <w:rStyle w:val="HTMLCode"/>
          <w:rFonts w:asciiTheme="minorHAnsi" w:hAnsiTheme="minorHAnsi" w:cstheme="minorHAnsi"/>
          <w:color w:val="C0C5CE"/>
          <w:sz w:val="23"/>
          <w:szCs w:val="23"/>
          <w:bdr w:val="none" w:sz="0" w:space="0" w:color="auto" w:frame="1"/>
          <w:shd w:val="clear" w:color="auto" w:fill="2B303B"/>
        </w:rPr>
      </w:pPr>
      <w:ins w:id="212" w:author="Unknown">
        <w:r w:rsidRPr="00F66E47">
          <w:rPr>
            <w:rStyle w:val="HTMLCode"/>
            <w:rFonts w:asciiTheme="minorHAnsi" w:hAnsiTheme="minorHAnsi" w:cstheme="minorHAnsi"/>
            <w:color w:val="C0C5CE"/>
            <w:sz w:val="23"/>
            <w:szCs w:val="23"/>
            <w:bdr w:val="none" w:sz="0" w:space="0" w:color="auto" w:frame="1"/>
            <w:shd w:val="clear" w:color="auto" w:fill="2B303B"/>
          </w:rPr>
          <w:t>employee.employeeName;</w:t>
        </w:r>
      </w:ins>
    </w:p>
    <w:p w:rsidR="00F66E47" w:rsidRPr="00F66E47" w:rsidRDefault="00F66E47" w:rsidP="00F66E47">
      <w:pPr>
        <w:pStyle w:val="HTMLPreformatted"/>
        <w:shd w:val="clear" w:color="auto" w:fill="F6F6F6"/>
        <w:spacing w:line="360" w:lineRule="atLeast"/>
        <w:textAlignment w:val="baseline"/>
        <w:rPr>
          <w:ins w:id="213" w:author="Unknown"/>
          <w:rFonts w:asciiTheme="minorHAnsi" w:hAnsiTheme="minorHAnsi" w:cstheme="minorHAnsi"/>
          <w:color w:val="444444"/>
          <w:sz w:val="21"/>
          <w:szCs w:val="21"/>
        </w:rPr>
      </w:pPr>
      <w:ins w:id="214" w:author="Unknown">
        <w:r w:rsidRPr="00F66E47">
          <w:rPr>
            <w:rStyle w:val="hljs-comment"/>
            <w:rFonts w:asciiTheme="minorHAnsi" w:hAnsiTheme="minorHAnsi" w:cstheme="minorHAnsi"/>
            <w:color w:val="65737E"/>
            <w:sz w:val="23"/>
            <w:szCs w:val="23"/>
            <w:bdr w:val="none" w:sz="0" w:space="0" w:color="auto" w:frame="1"/>
            <w:shd w:val="clear" w:color="auto" w:fill="2B303B"/>
          </w:rPr>
          <w:t>//kết quả: Vũ Thanh Tài</w:t>
        </w:r>
      </w:ins>
    </w:p>
    <w:p w:rsidR="00F66E47" w:rsidRPr="00F66E47" w:rsidRDefault="00F66E47" w:rsidP="00F66E47">
      <w:pPr>
        <w:pStyle w:val="NormalWeb"/>
        <w:shd w:val="clear" w:color="auto" w:fill="FFFFFF"/>
        <w:spacing w:before="0" w:beforeAutospacing="0" w:after="105" w:afterAutospacing="0"/>
        <w:textAlignment w:val="baseline"/>
        <w:rPr>
          <w:ins w:id="215" w:author="Unknown"/>
          <w:rFonts w:asciiTheme="minorHAnsi" w:hAnsiTheme="minorHAnsi" w:cstheme="minorHAnsi"/>
          <w:color w:val="444444"/>
          <w:sz w:val="21"/>
          <w:szCs w:val="21"/>
        </w:rPr>
      </w:pPr>
      <w:ins w:id="216" w:author="Unknown">
        <w:r w:rsidRPr="00F66E47">
          <w:rPr>
            <w:rFonts w:asciiTheme="minorHAnsi" w:hAnsiTheme="minorHAnsi" w:cstheme="minorHAnsi"/>
            <w:color w:val="444444"/>
            <w:sz w:val="21"/>
            <w:szCs w:val="21"/>
          </w:rPr>
          <w:t>Hoặc bạn cũng có thể thực hiện setter, getter bằng cách truy cập trực tiếp vào class mà không cần khởi tạo.</w:t>
        </w:r>
      </w:ins>
    </w:p>
    <w:p w:rsidR="00F66E47" w:rsidRPr="00F66E47" w:rsidRDefault="00F66E47" w:rsidP="00F66E47">
      <w:pPr>
        <w:pStyle w:val="HTMLPreformatted"/>
        <w:shd w:val="clear" w:color="auto" w:fill="F6F6F6"/>
        <w:spacing w:line="360" w:lineRule="atLeast"/>
        <w:textAlignment w:val="baseline"/>
        <w:rPr>
          <w:ins w:id="217" w:author="Unknown"/>
          <w:rStyle w:val="HTMLCode"/>
          <w:rFonts w:asciiTheme="minorHAnsi" w:hAnsiTheme="minorHAnsi" w:cstheme="minorHAnsi"/>
          <w:color w:val="C0C5CE"/>
          <w:sz w:val="23"/>
          <w:szCs w:val="23"/>
          <w:bdr w:val="none" w:sz="0" w:space="0" w:color="auto" w:frame="1"/>
          <w:shd w:val="clear" w:color="auto" w:fill="2B303B"/>
        </w:rPr>
      </w:pPr>
      <w:ins w:id="218" w:author="Unknown">
        <w:r w:rsidRPr="00F66E47">
          <w:rPr>
            <w:rStyle w:val="hljs-comment"/>
            <w:rFonts w:asciiTheme="minorHAnsi" w:hAnsiTheme="minorHAnsi" w:cstheme="minorHAnsi"/>
            <w:color w:val="65737E"/>
            <w:sz w:val="23"/>
            <w:szCs w:val="23"/>
            <w:bdr w:val="none" w:sz="0" w:space="0" w:color="auto" w:frame="1"/>
            <w:shd w:val="clear" w:color="auto" w:fill="2B303B"/>
          </w:rPr>
          <w:t>//setter</w:t>
        </w:r>
      </w:ins>
    </w:p>
    <w:p w:rsidR="00F66E47" w:rsidRPr="00F66E47" w:rsidRDefault="00F66E47" w:rsidP="00F66E47">
      <w:pPr>
        <w:pStyle w:val="HTMLPreformatted"/>
        <w:shd w:val="clear" w:color="auto" w:fill="F6F6F6"/>
        <w:spacing w:line="360" w:lineRule="atLeast"/>
        <w:textAlignment w:val="baseline"/>
        <w:rPr>
          <w:ins w:id="219" w:author="Unknown"/>
          <w:rStyle w:val="HTMLCode"/>
          <w:rFonts w:asciiTheme="minorHAnsi" w:hAnsiTheme="minorHAnsi" w:cstheme="minorHAnsi"/>
          <w:color w:val="C0C5CE"/>
          <w:sz w:val="23"/>
          <w:szCs w:val="23"/>
          <w:bdr w:val="none" w:sz="0" w:space="0" w:color="auto" w:frame="1"/>
          <w:shd w:val="clear" w:color="auto" w:fill="2B303B"/>
        </w:rPr>
      </w:pPr>
      <w:ins w:id="220" w:author="Unknown">
        <w:r w:rsidRPr="00F66E47">
          <w:rPr>
            <w:rStyle w:val="HTMLCode"/>
            <w:rFonts w:asciiTheme="minorHAnsi" w:hAnsiTheme="minorHAnsi" w:cstheme="minorHAnsi"/>
            <w:color w:val="C0C5CE"/>
            <w:sz w:val="23"/>
            <w:szCs w:val="23"/>
            <w:bdr w:val="none" w:sz="0" w:space="0" w:color="auto" w:frame="1"/>
            <w:shd w:val="clear" w:color="auto" w:fill="2B303B"/>
          </w:rPr>
          <w:t xml:space="preserve">Employee.employeeName = </w:t>
        </w:r>
        <w:r w:rsidRPr="00F66E47">
          <w:rPr>
            <w:rStyle w:val="hljs-string"/>
            <w:rFonts w:asciiTheme="minorHAnsi" w:hAnsiTheme="minorHAnsi" w:cstheme="minorHAnsi"/>
            <w:color w:val="A3BE8C"/>
            <w:sz w:val="23"/>
            <w:szCs w:val="23"/>
            <w:bdr w:val="none" w:sz="0" w:space="0" w:color="auto" w:frame="1"/>
            <w:shd w:val="clear" w:color="auto" w:fill="2B303B"/>
          </w:rPr>
          <w:t>"Vũ Thanh Tài"</w:t>
        </w:r>
      </w:ins>
    </w:p>
    <w:p w:rsidR="00F66E47" w:rsidRPr="00F66E47" w:rsidRDefault="00F66E47" w:rsidP="00F66E47">
      <w:pPr>
        <w:pStyle w:val="HTMLPreformatted"/>
        <w:shd w:val="clear" w:color="auto" w:fill="F6F6F6"/>
        <w:spacing w:line="360" w:lineRule="atLeast"/>
        <w:textAlignment w:val="baseline"/>
        <w:rPr>
          <w:ins w:id="221" w:author="Unknown"/>
          <w:rStyle w:val="HTMLCode"/>
          <w:rFonts w:asciiTheme="minorHAnsi" w:hAnsiTheme="minorHAnsi" w:cstheme="minorHAnsi"/>
          <w:color w:val="C0C5CE"/>
          <w:sz w:val="23"/>
          <w:szCs w:val="23"/>
          <w:bdr w:val="none" w:sz="0" w:space="0" w:color="auto" w:frame="1"/>
          <w:shd w:val="clear" w:color="auto" w:fill="2B303B"/>
        </w:rPr>
      </w:pPr>
      <w:ins w:id="222" w:author="Unknown">
        <w:r w:rsidRPr="00F66E47">
          <w:rPr>
            <w:rStyle w:val="hljs-comment"/>
            <w:rFonts w:asciiTheme="minorHAnsi" w:hAnsiTheme="minorHAnsi" w:cstheme="minorHAnsi"/>
            <w:color w:val="65737E"/>
            <w:sz w:val="23"/>
            <w:szCs w:val="23"/>
            <w:bdr w:val="none" w:sz="0" w:space="0" w:color="auto" w:frame="1"/>
            <w:shd w:val="clear" w:color="auto" w:fill="2B303B"/>
          </w:rPr>
          <w:t>//getter</w:t>
        </w:r>
      </w:ins>
    </w:p>
    <w:p w:rsidR="00F66E47" w:rsidRPr="00F66E47" w:rsidRDefault="00F66E47" w:rsidP="00F66E47">
      <w:pPr>
        <w:pStyle w:val="HTMLPreformatted"/>
        <w:shd w:val="clear" w:color="auto" w:fill="F6F6F6"/>
        <w:spacing w:line="360" w:lineRule="atLeast"/>
        <w:textAlignment w:val="baseline"/>
        <w:rPr>
          <w:ins w:id="223" w:author="Unknown"/>
          <w:rStyle w:val="HTMLCode"/>
          <w:rFonts w:asciiTheme="minorHAnsi" w:hAnsiTheme="minorHAnsi" w:cstheme="minorHAnsi"/>
          <w:color w:val="C0C5CE"/>
          <w:sz w:val="23"/>
          <w:szCs w:val="23"/>
          <w:bdr w:val="none" w:sz="0" w:space="0" w:color="auto" w:frame="1"/>
          <w:shd w:val="clear" w:color="auto" w:fill="2B303B"/>
        </w:rPr>
      </w:pPr>
      <w:ins w:id="224" w:author="Unknown">
        <w:r w:rsidRPr="00F66E47">
          <w:rPr>
            <w:rStyle w:val="HTMLCode"/>
            <w:rFonts w:asciiTheme="minorHAnsi" w:hAnsiTheme="minorHAnsi" w:cstheme="minorHAnsi"/>
            <w:color w:val="C0C5CE"/>
            <w:sz w:val="23"/>
            <w:szCs w:val="23"/>
            <w:bdr w:val="none" w:sz="0" w:space="0" w:color="auto" w:frame="1"/>
            <w:shd w:val="clear" w:color="auto" w:fill="2B303B"/>
          </w:rPr>
          <w:t>Employee.employeeName;</w:t>
        </w:r>
      </w:ins>
    </w:p>
    <w:p w:rsidR="00F66E47" w:rsidRPr="00F66E47" w:rsidRDefault="00F66E47" w:rsidP="00F66E47">
      <w:pPr>
        <w:pStyle w:val="HTMLPreformatted"/>
        <w:shd w:val="clear" w:color="auto" w:fill="F6F6F6"/>
        <w:spacing w:line="360" w:lineRule="atLeast"/>
        <w:textAlignment w:val="baseline"/>
        <w:rPr>
          <w:ins w:id="225" w:author="Unknown"/>
          <w:rFonts w:asciiTheme="minorHAnsi" w:hAnsiTheme="minorHAnsi" w:cstheme="minorHAnsi"/>
          <w:color w:val="444444"/>
          <w:sz w:val="21"/>
          <w:szCs w:val="21"/>
        </w:rPr>
      </w:pPr>
      <w:ins w:id="226" w:author="Unknown">
        <w:r w:rsidRPr="00F66E47">
          <w:rPr>
            <w:rStyle w:val="hljs-comment"/>
            <w:rFonts w:asciiTheme="minorHAnsi" w:hAnsiTheme="minorHAnsi" w:cstheme="minorHAnsi"/>
            <w:color w:val="65737E"/>
            <w:sz w:val="23"/>
            <w:szCs w:val="23"/>
            <w:bdr w:val="none" w:sz="0" w:space="0" w:color="auto" w:frame="1"/>
            <w:shd w:val="clear" w:color="auto" w:fill="2B303B"/>
          </w:rPr>
          <w:t>//kết quả: Vũ Thanh Tài</w:t>
        </w:r>
      </w:ins>
    </w:p>
    <w:p w:rsidR="00F66E47" w:rsidRPr="00F66E47" w:rsidRDefault="00F66E47" w:rsidP="00F66E47">
      <w:pPr>
        <w:pStyle w:val="NormalWeb"/>
        <w:shd w:val="clear" w:color="auto" w:fill="FFFFFF"/>
        <w:spacing w:before="120" w:beforeAutospacing="0" w:after="0" w:afterAutospacing="0"/>
        <w:rPr>
          <w:rFonts w:asciiTheme="minorHAnsi" w:hAnsiTheme="minorHAnsi" w:cstheme="minorHAnsi"/>
          <w:color w:val="1B1B1B"/>
          <w:spacing w:val="-1"/>
          <w:sz w:val="27"/>
          <w:szCs w:val="27"/>
        </w:rPr>
      </w:pPr>
    </w:p>
    <w:p w:rsidR="00F66E47" w:rsidRPr="00F66E47" w:rsidRDefault="00F66E47" w:rsidP="00860261">
      <w:pPr>
        <w:spacing w:after="160" w:line="256" w:lineRule="auto"/>
        <w:rPr>
          <w:rFonts w:cstheme="minorHAnsi"/>
          <w:b/>
          <w:sz w:val="26"/>
          <w:szCs w:val="26"/>
        </w:rPr>
      </w:pPr>
    </w:p>
    <w:p w:rsidR="00B727A5" w:rsidRPr="00F66E47" w:rsidRDefault="00B727A5">
      <w:pPr>
        <w:rPr>
          <w:rFonts w:cstheme="minorHAnsi"/>
          <w:b/>
        </w:rPr>
      </w:pPr>
    </w:p>
    <w:p w:rsidR="00B727A5" w:rsidRPr="00F66E47" w:rsidRDefault="00B727A5">
      <w:pPr>
        <w:rPr>
          <w:rFonts w:cstheme="minorHAnsi"/>
          <w:b/>
        </w:rPr>
      </w:pPr>
    </w:p>
    <w:p w:rsidR="00B727A5" w:rsidRPr="00F66E47" w:rsidRDefault="00B727A5">
      <w:pPr>
        <w:rPr>
          <w:rFonts w:cstheme="minorHAnsi"/>
        </w:rPr>
      </w:pPr>
    </w:p>
    <w:p w:rsidR="00B727A5" w:rsidRPr="00F66E47" w:rsidRDefault="00B727A5">
      <w:pPr>
        <w:rPr>
          <w:rFonts w:cstheme="minorHAnsi"/>
        </w:rPr>
      </w:pPr>
    </w:p>
    <w:sectPr w:rsidR="00B727A5" w:rsidRPr="00F6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0FFC"/>
    <w:multiLevelType w:val="multilevel"/>
    <w:tmpl w:val="9CD2B2E4"/>
    <w:lvl w:ilvl="0">
      <w:start w:val="1"/>
      <w:numFmt w:val="decimal"/>
      <w:lvlText w:val="2.%1."/>
      <w:lvlJc w:val="left"/>
      <w:pPr>
        <w:tabs>
          <w:tab w:val="num" w:pos="360"/>
        </w:tabs>
        <w:ind w:left="0" w:firstLine="0"/>
      </w:pPr>
      <w:rPr>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nsid w:val="55114431"/>
    <w:multiLevelType w:val="multilevel"/>
    <w:tmpl w:val="B65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8766A0"/>
    <w:multiLevelType w:val="multilevel"/>
    <w:tmpl w:val="8D66FC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A5"/>
    <w:rsid w:val="003C4C44"/>
    <w:rsid w:val="00455354"/>
    <w:rsid w:val="004974D0"/>
    <w:rsid w:val="00860261"/>
    <w:rsid w:val="00A92F6F"/>
    <w:rsid w:val="00B727A5"/>
    <w:rsid w:val="00CC1FB5"/>
    <w:rsid w:val="00E530A2"/>
    <w:rsid w:val="00F6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7A5"/>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66E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27A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02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A5"/>
    <w:pPr>
      <w:ind w:left="720"/>
      <w:contextualSpacing/>
    </w:pPr>
  </w:style>
  <w:style w:type="table" w:styleId="TableGrid">
    <w:name w:val="Table Grid"/>
    <w:basedOn w:val="TableNormal"/>
    <w:uiPriority w:val="59"/>
    <w:rsid w:val="00B727A5"/>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727A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727A5"/>
    <w:rPr>
      <w:rFonts w:ascii="Courier New" w:eastAsia="Times New Roman" w:hAnsi="Courier New" w:cs="Courier New"/>
      <w:sz w:val="20"/>
      <w:szCs w:val="20"/>
    </w:rPr>
  </w:style>
  <w:style w:type="character" w:customStyle="1" w:styleId="hljs-keyword">
    <w:name w:val="hljs-keyword"/>
    <w:basedOn w:val="DefaultParagraphFont"/>
    <w:rsid w:val="00B727A5"/>
  </w:style>
  <w:style w:type="character" w:customStyle="1" w:styleId="hljs-number">
    <w:name w:val="hljs-number"/>
    <w:basedOn w:val="DefaultParagraphFont"/>
    <w:rsid w:val="00B727A5"/>
  </w:style>
  <w:style w:type="character" w:customStyle="1" w:styleId="hljs-comment">
    <w:name w:val="hljs-comment"/>
    <w:basedOn w:val="DefaultParagraphFont"/>
    <w:rsid w:val="00B727A5"/>
  </w:style>
  <w:style w:type="paragraph" w:styleId="HTMLPreformatted">
    <w:name w:val="HTML Preformatted"/>
    <w:basedOn w:val="Normal"/>
    <w:link w:val="HTMLPreformattedChar"/>
    <w:uiPriority w:val="99"/>
    <w:semiHidden/>
    <w:unhideWhenUsed/>
    <w:rsid w:val="00B7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7A5"/>
    <w:rPr>
      <w:rFonts w:ascii="Courier New" w:eastAsia="Times New Roman" w:hAnsi="Courier New" w:cs="Courier New"/>
      <w:sz w:val="20"/>
      <w:szCs w:val="20"/>
    </w:rPr>
  </w:style>
  <w:style w:type="character" w:customStyle="1" w:styleId="hljs-function">
    <w:name w:val="hljs-function"/>
    <w:basedOn w:val="DefaultParagraphFont"/>
    <w:rsid w:val="00B727A5"/>
  </w:style>
  <w:style w:type="character" w:customStyle="1" w:styleId="hljs-title">
    <w:name w:val="hljs-title"/>
    <w:basedOn w:val="DefaultParagraphFont"/>
    <w:rsid w:val="00B727A5"/>
  </w:style>
  <w:style w:type="character" w:customStyle="1" w:styleId="hljs-params">
    <w:name w:val="hljs-params"/>
    <w:basedOn w:val="DefaultParagraphFont"/>
    <w:rsid w:val="00B727A5"/>
  </w:style>
  <w:style w:type="character" w:customStyle="1" w:styleId="hljs-literal">
    <w:name w:val="hljs-literal"/>
    <w:basedOn w:val="DefaultParagraphFont"/>
    <w:rsid w:val="00B727A5"/>
  </w:style>
  <w:style w:type="character" w:customStyle="1" w:styleId="hljs-builtin">
    <w:name w:val="hljs-built_in"/>
    <w:basedOn w:val="DefaultParagraphFont"/>
    <w:rsid w:val="00B727A5"/>
  </w:style>
  <w:style w:type="character" w:customStyle="1" w:styleId="Heading2Char">
    <w:name w:val="Heading 2 Char"/>
    <w:basedOn w:val="DefaultParagraphFont"/>
    <w:link w:val="Heading2"/>
    <w:uiPriority w:val="9"/>
    <w:rsid w:val="00B727A5"/>
    <w:rPr>
      <w:rFonts w:ascii="Times New Roman" w:eastAsia="Times New Roman" w:hAnsi="Times New Roman" w:cs="Times New Roman"/>
      <w:b/>
      <w:bCs/>
      <w:sz w:val="36"/>
      <w:szCs w:val="36"/>
    </w:rPr>
  </w:style>
  <w:style w:type="character" w:styleId="Strong">
    <w:name w:val="Strong"/>
    <w:basedOn w:val="DefaultParagraphFont"/>
    <w:uiPriority w:val="22"/>
    <w:qFormat/>
    <w:rsid w:val="00B727A5"/>
    <w:rPr>
      <w:b/>
      <w:bCs/>
    </w:rPr>
  </w:style>
  <w:style w:type="character" w:styleId="Hyperlink">
    <w:name w:val="Hyperlink"/>
    <w:basedOn w:val="DefaultParagraphFont"/>
    <w:uiPriority w:val="99"/>
    <w:semiHidden/>
    <w:unhideWhenUsed/>
    <w:rsid w:val="00860261"/>
    <w:rPr>
      <w:color w:val="0000FF"/>
      <w:u w:val="single"/>
    </w:rPr>
  </w:style>
  <w:style w:type="character" w:customStyle="1" w:styleId="Heading3Char">
    <w:name w:val="Heading 3 Char"/>
    <w:basedOn w:val="DefaultParagraphFont"/>
    <w:link w:val="Heading3"/>
    <w:uiPriority w:val="9"/>
    <w:semiHidden/>
    <w:rsid w:val="00860261"/>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F66E47"/>
    <w:rPr>
      <w:rFonts w:asciiTheme="majorHAnsi" w:eastAsiaTheme="majorEastAsia" w:hAnsiTheme="majorHAnsi" w:cstheme="majorBidi"/>
      <w:b/>
      <w:bCs/>
      <w:color w:val="365F91" w:themeColor="accent1" w:themeShade="BF"/>
      <w:sz w:val="28"/>
      <w:szCs w:val="28"/>
    </w:rPr>
  </w:style>
  <w:style w:type="character" w:customStyle="1" w:styleId="hljs-string">
    <w:name w:val="hljs-string"/>
    <w:basedOn w:val="DefaultParagraphFont"/>
    <w:rsid w:val="00F66E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7A5"/>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66E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27A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02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A5"/>
    <w:pPr>
      <w:ind w:left="720"/>
      <w:contextualSpacing/>
    </w:pPr>
  </w:style>
  <w:style w:type="table" w:styleId="TableGrid">
    <w:name w:val="Table Grid"/>
    <w:basedOn w:val="TableNormal"/>
    <w:uiPriority w:val="59"/>
    <w:rsid w:val="00B727A5"/>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727A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727A5"/>
    <w:rPr>
      <w:rFonts w:ascii="Courier New" w:eastAsia="Times New Roman" w:hAnsi="Courier New" w:cs="Courier New"/>
      <w:sz w:val="20"/>
      <w:szCs w:val="20"/>
    </w:rPr>
  </w:style>
  <w:style w:type="character" w:customStyle="1" w:styleId="hljs-keyword">
    <w:name w:val="hljs-keyword"/>
    <w:basedOn w:val="DefaultParagraphFont"/>
    <w:rsid w:val="00B727A5"/>
  </w:style>
  <w:style w:type="character" w:customStyle="1" w:styleId="hljs-number">
    <w:name w:val="hljs-number"/>
    <w:basedOn w:val="DefaultParagraphFont"/>
    <w:rsid w:val="00B727A5"/>
  </w:style>
  <w:style w:type="character" w:customStyle="1" w:styleId="hljs-comment">
    <w:name w:val="hljs-comment"/>
    <w:basedOn w:val="DefaultParagraphFont"/>
    <w:rsid w:val="00B727A5"/>
  </w:style>
  <w:style w:type="paragraph" w:styleId="HTMLPreformatted">
    <w:name w:val="HTML Preformatted"/>
    <w:basedOn w:val="Normal"/>
    <w:link w:val="HTMLPreformattedChar"/>
    <w:uiPriority w:val="99"/>
    <w:semiHidden/>
    <w:unhideWhenUsed/>
    <w:rsid w:val="00B7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7A5"/>
    <w:rPr>
      <w:rFonts w:ascii="Courier New" w:eastAsia="Times New Roman" w:hAnsi="Courier New" w:cs="Courier New"/>
      <w:sz w:val="20"/>
      <w:szCs w:val="20"/>
    </w:rPr>
  </w:style>
  <w:style w:type="character" w:customStyle="1" w:styleId="hljs-function">
    <w:name w:val="hljs-function"/>
    <w:basedOn w:val="DefaultParagraphFont"/>
    <w:rsid w:val="00B727A5"/>
  </w:style>
  <w:style w:type="character" w:customStyle="1" w:styleId="hljs-title">
    <w:name w:val="hljs-title"/>
    <w:basedOn w:val="DefaultParagraphFont"/>
    <w:rsid w:val="00B727A5"/>
  </w:style>
  <w:style w:type="character" w:customStyle="1" w:styleId="hljs-params">
    <w:name w:val="hljs-params"/>
    <w:basedOn w:val="DefaultParagraphFont"/>
    <w:rsid w:val="00B727A5"/>
  </w:style>
  <w:style w:type="character" w:customStyle="1" w:styleId="hljs-literal">
    <w:name w:val="hljs-literal"/>
    <w:basedOn w:val="DefaultParagraphFont"/>
    <w:rsid w:val="00B727A5"/>
  </w:style>
  <w:style w:type="character" w:customStyle="1" w:styleId="hljs-builtin">
    <w:name w:val="hljs-built_in"/>
    <w:basedOn w:val="DefaultParagraphFont"/>
    <w:rsid w:val="00B727A5"/>
  </w:style>
  <w:style w:type="character" w:customStyle="1" w:styleId="Heading2Char">
    <w:name w:val="Heading 2 Char"/>
    <w:basedOn w:val="DefaultParagraphFont"/>
    <w:link w:val="Heading2"/>
    <w:uiPriority w:val="9"/>
    <w:rsid w:val="00B727A5"/>
    <w:rPr>
      <w:rFonts w:ascii="Times New Roman" w:eastAsia="Times New Roman" w:hAnsi="Times New Roman" w:cs="Times New Roman"/>
      <w:b/>
      <w:bCs/>
      <w:sz w:val="36"/>
      <w:szCs w:val="36"/>
    </w:rPr>
  </w:style>
  <w:style w:type="character" w:styleId="Strong">
    <w:name w:val="Strong"/>
    <w:basedOn w:val="DefaultParagraphFont"/>
    <w:uiPriority w:val="22"/>
    <w:qFormat/>
    <w:rsid w:val="00B727A5"/>
    <w:rPr>
      <w:b/>
      <w:bCs/>
    </w:rPr>
  </w:style>
  <w:style w:type="character" w:styleId="Hyperlink">
    <w:name w:val="Hyperlink"/>
    <w:basedOn w:val="DefaultParagraphFont"/>
    <w:uiPriority w:val="99"/>
    <w:semiHidden/>
    <w:unhideWhenUsed/>
    <w:rsid w:val="00860261"/>
    <w:rPr>
      <w:color w:val="0000FF"/>
      <w:u w:val="single"/>
    </w:rPr>
  </w:style>
  <w:style w:type="character" w:customStyle="1" w:styleId="Heading3Char">
    <w:name w:val="Heading 3 Char"/>
    <w:basedOn w:val="DefaultParagraphFont"/>
    <w:link w:val="Heading3"/>
    <w:uiPriority w:val="9"/>
    <w:semiHidden/>
    <w:rsid w:val="00860261"/>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F66E47"/>
    <w:rPr>
      <w:rFonts w:asciiTheme="majorHAnsi" w:eastAsiaTheme="majorEastAsia" w:hAnsiTheme="majorHAnsi" w:cstheme="majorBidi"/>
      <w:b/>
      <w:bCs/>
      <w:color w:val="365F91" w:themeColor="accent1" w:themeShade="BF"/>
      <w:sz w:val="28"/>
      <w:szCs w:val="28"/>
    </w:rPr>
  </w:style>
  <w:style w:type="character" w:customStyle="1" w:styleId="hljs-string">
    <w:name w:val="hljs-string"/>
    <w:basedOn w:val="DefaultParagraphFont"/>
    <w:rsid w:val="00F66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7258">
      <w:bodyDiv w:val="1"/>
      <w:marLeft w:val="0"/>
      <w:marRight w:val="0"/>
      <w:marTop w:val="0"/>
      <w:marBottom w:val="0"/>
      <w:divBdr>
        <w:top w:val="none" w:sz="0" w:space="0" w:color="auto"/>
        <w:left w:val="none" w:sz="0" w:space="0" w:color="auto"/>
        <w:bottom w:val="none" w:sz="0" w:space="0" w:color="auto"/>
        <w:right w:val="none" w:sz="0" w:space="0" w:color="auto"/>
      </w:divBdr>
    </w:div>
    <w:div w:id="195390579">
      <w:bodyDiv w:val="1"/>
      <w:marLeft w:val="0"/>
      <w:marRight w:val="0"/>
      <w:marTop w:val="0"/>
      <w:marBottom w:val="0"/>
      <w:divBdr>
        <w:top w:val="none" w:sz="0" w:space="0" w:color="auto"/>
        <w:left w:val="none" w:sz="0" w:space="0" w:color="auto"/>
        <w:bottom w:val="none" w:sz="0" w:space="0" w:color="auto"/>
        <w:right w:val="none" w:sz="0" w:space="0" w:color="auto"/>
      </w:divBdr>
    </w:div>
    <w:div w:id="361637634">
      <w:bodyDiv w:val="1"/>
      <w:marLeft w:val="0"/>
      <w:marRight w:val="0"/>
      <w:marTop w:val="0"/>
      <w:marBottom w:val="0"/>
      <w:divBdr>
        <w:top w:val="none" w:sz="0" w:space="0" w:color="auto"/>
        <w:left w:val="none" w:sz="0" w:space="0" w:color="auto"/>
        <w:bottom w:val="none" w:sz="0" w:space="0" w:color="auto"/>
        <w:right w:val="none" w:sz="0" w:space="0" w:color="auto"/>
      </w:divBdr>
    </w:div>
    <w:div w:id="444159396">
      <w:bodyDiv w:val="1"/>
      <w:marLeft w:val="0"/>
      <w:marRight w:val="0"/>
      <w:marTop w:val="0"/>
      <w:marBottom w:val="0"/>
      <w:divBdr>
        <w:top w:val="none" w:sz="0" w:space="0" w:color="auto"/>
        <w:left w:val="none" w:sz="0" w:space="0" w:color="auto"/>
        <w:bottom w:val="none" w:sz="0" w:space="0" w:color="auto"/>
        <w:right w:val="none" w:sz="0" w:space="0" w:color="auto"/>
      </w:divBdr>
    </w:div>
    <w:div w:id="531963639">
      <w:bodyDiv w:val="1"/>
      <w:marLeft w:val="0"/>
      <w:marRight w:val="0"/>
      <w:marTop w:val="0"/>
      <w:marBottom w:val="0"/>
      <w:divBdr>
        <w:top w:val="none" w:sz="0" w:space="0" w:color="auto"/>
        <w:left w:val="none" w:sz="0" w:space="0" w:color="auto"/>
        <w:bottom w:val="none" w:sz="0" w:space="0" w:color="auto"/>
        <w:right w:val="none" w:sz="0" w:space="0" w:color="auto"/>
      </w:divBdr>
    </w:div>
    <w:div w:id="634600438">
      <w:bodyDiv w:val="1"/>
      <w:marLeft w:val="0"/>
      <w:marRight w:val="0"/>
      <w:marTop w:val="0"/>
      <w:marBottom w:val="0"/>
      <w:divBdr>
        <w:top w:val="none" w:sz="0" w:space="0" w:color="auto"/>
        <w:left w:val="none" w:sz="0" w:space="0" w:color="auto"/>
        <w:bottom w:val="none" w:sz="0" w:space="0" w:color="auto"/>
        <w:right w:val="none" w:sz="0" w:space="0" w:color="auto"/>
      </w:divBdr>
    </w:div>
    <w:div w:id="654259145">
      <w:bodyDiv w:val="1"/>
      <w:marLeft w:val="0"/>
      <w:marRight w:val="0"/>
      <w:marTop w:val="0"/>
      <w:marBottom w:val="0"/>
      <w:divBdr>
        <w:top w:val="none" w:sz="0" w:space="0" w:color="auto"/>
        <w:left w:val="none" w:sz="0" w:space="0" w:color="auto"/>
        <w:bottom w:val="none" w:sz="0" w:space="0" w:color="auto"/>
        <w:right w:val="none" w:sz="0" w:space="0" w:color="auto"/>
      </w:divBdr>
    </w:div>
    <w:div w:id="713238271">
      <w:bodyDiv w:val="1"/>
      <w:marLeft w:val="0"/>
      <w:marRight w:val="0"/>
      <w:marTop w:val="0"/>
      <w:marBottom w:val="0"/>
      <w:divBdr>
        <w:top w:val="none" w:sz="0" w:space="0" w:color="auto"/>
        <w:left w:val="none" w:sz="0" w:space="0" w:color="auto"/>
        <w:bottom w:val="none" w:sz="0" w:space="0" w:color="auto"/>
        <w:right w:val="none" w:sz="0" w:space="0" w:color="auto"/>
      </w:divBdr>
    </w:div>
    <w:div w:id="786312159">
      <w:bodyDiv w:val="1"/>
      <w:marLeft w:val="0"/>
      <w:marRight w:val="0"/>
      <w:marTop w:val="0"/>
      <w:marBottom w:val="0"/>
      <w:divBdr>
        <w:top w:val="none" w:sz="0" w:space="0" w:color="auto"/>
        <w:left w:val="none" w:sz="0" w:space="0" w:color="auto"/>
        <w:bottom w:val="none" w:sz="0" w:space="0" w:color="auto"/>
        <w:right w:val="none" w:sz="0" w:space="0" w:color="auto"/>
      </w:divBdr>
    </w:div>
    <w:div w:id="794833073">
      <w:bodyDiv w:val="1"/>
      <w:marLeft w:val="0"/>
      <w:marRight w:val="0"/>
      <w:marTop w:val="0"/>
      <w:marBottom w:val="0"/>
      <w:divBdr>
        <w:top w:val="none" w:sz="0" w:space="0" w:color="auto"/>
        <w:left w:val="none" w:sz="0" w:space="0" w:color="auto"/>
        <w:bottom w:val="none" w:sz="0" w:space="0" w:color="auto"/>
        <w:right w:val="none" w:sz="0" w:space="0" w:color="auto"/>
      </w:divBdr>
    </w:div>
    <w:div w:id="805391043">
      <w:bodyDiv w:val="1"/>
      <w:marLeft w:val="0"/>
      <w:marRight w:val="0"/>
      <w:marTop w:val="0"/>
      <w:marBottom w:val="0"/>
      <w:divBdr>
        <w:top w:val="none" w:sz="0" w:space="0" w:color="auto"/>
        <w:left w:val="none" w:sz="0" w:space="0" w:color="auto"/>
        <w:bottom w:val="none" w:sz="0" w:space="0" w:color="auto"/>
        <w:right w:val="none" w:sz="0" w:space="0" w:color="auto"/>
      </w:divBdr>
    </w:div>
    <w:div w:id="1098646154">
      <w:bodyDiv w:val="1"/>
      <w:marLeft w:val="0"/>
      <w:marRight w:val="0"/>
      <w:marTop w:val="0"/>
      <w:marBottom w:val="0"/>
      <w:divBdr>
        <w:top w:val="none" w:sz="0" w:space="0" w:color="auto"/>
        <w:left w:val="none" w:sz="0" w:space="0" w:color="auto"/>
        <w:bottom w:val="none" w:sz="0" w:space="0" w:color="auto"/>
        <w:right w:val="none" w:sz="0" w:space="0" w:color="auto"/>
      </w:divBdr>
    </w:div>
    <w:div w:id="1152405101">
      <w:bodyDiv w:val="1"/>
      <w:marLeft w:val="0"/>
      <w:marRight w:val="0"/>
      <w:marTop w:val="0"/>
      <w:marBottom w:val="0"/>
      <w:divBdr>
        <w:top w:val="none" w:sz="0" w:space="0" w:color="auto"/>
        <w:left w:val="none" w:sz="0" w:space="0" w:color="auto"/>
        <w:bottom w:val="none" w:sz="0" w:space="0" w:color="auto"/>
        <w:right w:val="none" w:sz="0" w:space="0" w:color="auto"/>
      </w:divBdr>
    </w:div>
    <w:div w:id="1167162402">
      <w:bodyDiv w:val="1"/>
      <w:marLeft w:val="0"/>
      <w:marRight w:val="0"/>
      <w:marTop w:val="0"/>
      <w:marBottom w:val="0"/>
      <w:divBdr>
        <w:top w:val="none" w:sz="0" w:space="0" w:color="auto"/>
        <w:left w:val="none" w:sz="0" w:space="0" w:color="auto"/>
        <w:bottom w:val="none" w:sz="0" w:space="0" w:color="auto"/>
        <w:right w:val="none" w:sz="0" w:space="0" w:color="auto"/>
      </w:divBdr>
    </w:div>
    <w:div w:id="1185361194">
      <w:bodyDiv w:val="1"/>
      <w:marLeft w:val="0"/>
      <w:marRight w:val="0"/>
      <w:marTop w:val="0"/>
      <w:marBottom w:val="0"/>
      <w:divBdr>
        <w:top w:val="none" w:sz="0" w:space="0" w:color="auto"/>
        <w:left w:val="none" w:sz="0" w:space="0" w:color="auto"/>
        <w:bottom w:val="none" w:sz="0" w:space="0" w:color="auto"/>
        <w:right w:val="none" w:sz="0" w:space="0" w:color="auto"/>
      </w:divBdr>
    </w:div>
    <w:div w:id="1197891374">
      <w:bodyDiv w:val="1"/>
      <w:marLeft w:val="0"/>
      <w:marRight w:val="0"/>
      <w:marTop w:val="0"/>
      <w:marBottom w:val="0"/>
      <w:divBdr>
        <w:top w:val="none" w:sz="0" w:space="0" w:color="auto"/>
        <w:left w:val="none" w:sz="0" w:space="0" w:color="auto"/>
        <w:bottom w:val="none" w:sz="0" w:space="0" w:color="auto"/>
        <w:right w:val="none" w:sz="0" w:space="0" w:color="auto"/>
      </w:divBdr>
    </w:div>
    <w:div w:id="1199127348">
      <w:bodyDiv w:val="1"/>
      <w:marLeft w:val="0"/>
      <w:marRight w:val="0"/>
      <w:marTop w:val="0"/>
      <w:marBottom w:val="0"/>
      <w:divBdr>
        <w:top w:val="none" w:sz="0" w:space="0" w:color="auto"/>
        <w:left w:val="none" w:sz="0" w:space="0" w:color="auto"/>
        <w:bottom w:val="none" w:sz="0" w:space="0" w:color="auto"/>
        <w:right w:val="none" w:sz="0" w:space="0" w:color="auto"/>
      </w:divBdr>
    </w:div>
    <w:div w:id="1238789506">
      <w:bodyDiv w:val="1"/>
      <w:marLeft w:val="0"/>
      <w:marRight w:val="0"/>
      <w:marTop w:val="0"/>
      <w:marBottom w:val="0"/>
      <w:divBdr>
        <w:top w:val="none" w:sz="0" w:space="0" w:color="auto"/>
        <w:left w:val="none" w:sz="0" w:space="0" w:color="auto"/>
        <w:bottom w:val="none" w:sz="0" w:space="0" w:color="auto"/>
        <w:right w:val="none" w:sz="0" w:space="0" w:color="auto"/>
      </w:divBdr>
    </w:div>
    <w:div w:id="1330215682">
      <w:bodyDiv w:val="1"/>
      <w:marLeft w:val="0"/>
      <w:marRight w:val="0"/>
      <w:marTop w:val="0"/>
      <w:marBottom w:val="0"/>
      <w:divBdr>
        <w:top w:val="none" w:sz="0" w:space="0" w:color="auto"/>
        <w:left w:val="none" w:sz="0" w:space="0" w:color="auto"/>
        <w:bottom w:val="none" w:sz="0" w:space="0" w:color="auto"/>
        <w:right w:val="none" w:sz="0" w:space="0" w:color="auto"/>
      </w:divBdr>
    </w:div>
    <w:div w:id="1387757036">
      <w:bodyDiv w:val="1"/>
      <w:marLeft w:val="0"/>
      <w:marRight w:val="0"/>
      <w:marTop w:val="0"/>
      <w:marBottom w:val="0"/>
      <w:divBdr>
        <w:top w:val="none" w:sz="0" w:space="0" w:color="auto"/>
        <w:left w:val="none" w:sz="0" w:space="0" w:color="auto"/>
        <w:bottom w:val="none" w:sz="0" w:space="0" w:color="auto"/>
        <w:right w:val="none" w:sz="0" w:space="0" w:color="auto"/>
      </w:divBdr>
    </w:div>
    <w:div w:id="1414350194">
      <w:bodyDiv w:val="1"/>
      <w:marLeft w:val="0"/>
      <w:marRight w:val="0"/>
      <w:marTop w:val="0"/>
      <w:marBottom w:val="0"/>
      <w:divBdr>
        <w:top w:val="none" w:sz="0" w:space="0" w:color="auto"/>
        <w:left w:val="none" w:sz="0" w:space="0" w:color="auto"/>
        <w:bottom w:val="none" w:sz="0" w:space="0" w:color="auto"/>
        <w:right w:val="none" w:sz="0" w:space="0" w:color="auto"/>
      </w:divBdr>
    </w:div>
    <w:div w:id="1415711262">
      <w:bodyDiv w:val="1"/>
      <w:marLeft w:val="0"/>
      <w:marRight w:val="0"/>
      <w:marTop w:val="0"/>
      <w:marBottom w:val="0"/>
      <w:divBdr>
        <w:top w:val="none" w:sz="0" w:space="0" w:color="auto"/>
        <w:left w:val="none" w:sz="0" w:space="0" w:color="auto"/>
        <w:bottom w:val="none" w:sz="0" w:space="0" w:color="auto"/>
        <w:right w:val="none" w:sz="0" w:space="0" w:color="auto"/>
      </w:divBdr>
    </w:div>
    <w:div w:id="1422796611">
      <w:bodyDiv w:val="1"/>
      <w:marLeft w:val="0"/>
      <w:marRight w:val="0"/>
      <w:marTop w:val="0"/>
      <w:marBottom w:val="0"/>
      <w:divBdr>
        <w:top w:val="none" w:sz="0" w:space="0" w:color="auto"/>
        <w:left w:val="none" w:sz="0" w:space="0" w:color="auto"/>
        <w:bottom w:val="none" w:sz="0" w:space="0" w:color="auto"/>
        <w:right w:val="none" w:sz="0" w:space="0" w:color="auto"/>
      </w:divBdr>
    </w:div>
    <w:div w:id="1722171110">
      <w:bodyDiv w:val="1"/>
      <w:marLeft w:val="0"/>
      <w:marRight w:val="0"/>
      <w:marTop w:val="0"/>
      <w:marBottom w:val="0"/>
      <w:divBdr>
        <w:top w:val="none" w:sz="0" w:space="0" w:color="auto"/>
        <w:left w:val="none" w:sz="0" w:space="0" w:color="auto"/>
        <w:bottom w:val="none" w:sz="0" w:space="0" w:color="auto"/>
        <w:right w:val="none" w:sz="0" w:space="0" w:color="auto"/>
      </w:divBdr>
      <w:divsChild>
        <w:div w:id="1740402912">
          <w:blockQuote w:val="1"/>
          <w:marLeft w:val="90"/>
          <w:marRight w:val="0"/>
          <w:marTop w:val="300"/>
          <w:marBottom w:val="165"/>
          <w:divBdr>
            <w:top w:val="none" w:sz="0" w:space="0" w:color="auto"/>
            <w:left w:val="single" w:sz="24" w:space="11" w:color="4BCD9F"/>
            <w:bottom w:val="none" w:sz="0" w:space="0" w:color="auto"/>
            <w:right w:val="none" w:sz="0" w:space="0" w:color="auto"/>
          </w:divBdr>
        </w:div>
      </w:divsChild>
    </w:div>
    <w:div w:id="1787774671">
      <w:bodyDiv w:val="1"/>
      <w:marLeft w:val="0"/>
      <w:marRight w:val="0"/>
      <w:marTop w:val="0"/>
      <w:marBottom w:val="0"/>
      <w:divBdr>
        <w:top w:val="none" w:sz="0" w:space="0" w:color="auto"/>
        <w:left w:val="none" w:sz="0" w:space="0" w:color="auto"/>
        <w:bottom w:val="none" w:sz="0" w:space="0" w:color="auto"/>
        <w:right w:val="none" w:sz="0" w:space="0" w:color="auto"/>
      </w:divBdr>
    </w:div>
    <w:div w:id="1790784192">
      <w:bodyDiv w:val="1"/>
      <w:marLeft w:val="0"/>
      <w:marRight w:val="0"/>
      <w:marTop w:val="0"/>
      <w:marBottom w:val="0"/>
      <w:divBdr>
        <w:top w:val="none" w:sz="0" w:space="0" w:color="auto"/>
        <w:left w:val="none" w:sz="0" w:space="0" w:color="auto"/>
        <w:bottom w:val="none" w:sz="0" w:space="0" w:color="auto"/>
        <w:right w:val="none" w:sz="0" w:space="0" w:color="auto"/>
      </w:divBdr>
    </w:div>
    <w:div w:id="1930112162">
      <w:bodyDiv w:val="1"/>
      <w:marLeft w:val="0"/>
      <w:marRight w:val="0"/>
      <w:marTop w:val="0"/>
      <w:marBottom w:val="0"/>
      <w:divBdr>
        <w:top w:val="none" w:sz="0" w:space="0" w:color="auto"/>
        <w:left w:val="none" w:sz="0" w:space="0" w:color="auto"/>
        <w:bottom w:val="none" w:sz="0" w:space="0" w:color="auto"/>
        <w:right w:val="none" w:sz="0" w:space="0" w:color="auto"/>
      </w:divBdr>
    </w:div>
    <w:div w:id="1969314926">
      <w:bodyDiv w:val="1"/>
      <w:marLeft w:val="0"/>
      <w:marRight w:val="0"/>
      <w:marTop w:val="0"/>
      <w:marBottom w:val="0"/>
      <w:divBdr>
        <w:top w:val="none" w:sz="0" w:space="0" w:color="auto"/>
        <w:left w:val="none" w:sz="0" w:space="0" w:color="auto"/>
        <w:bottom w:val="none" w:sz="0" w:space="0" w:color="auto"/>
        <w:right w:val="none" w:sz="0" w:space="0" w:color="auto"/>
      </w:divBdr>
    </w:div>
    <w:div w:id="1977904077">
      <w:bodyDiv w:val="1"/>
      <w:marLeft w:val="0"/>
      <w:marRight w:val="0"/>
      <w:marTop w:val="0"/>
      <w:marBottom w:val="0"/>
      <w:divBdr>
        <w:top w:val="none" w:sz="0" w:space="0" w:color="auto"/>
        <w:left w:val="none" w:sz="0" w:space="0" w:color="auto"/>
        <w:bottom w:val="none" w:sz="0" w:space="0" w:color="auto"/>
        <w:right w:val="none" w:sz="0" w:space="0" w:color="auto"/>
      </w:divBdr>
    </w:div>
    <w:div w:id="2043478796">
      <w:bodyDiv w:val="1"/>
      <w:marLeft w:val="0"/>
      <w:marRight w:val="0"/>
      <w:marTop w:val="0"/>
      <w:marBottom w:val="0"/>
      <w:divBdr>
        <w:top w:val="none" w:sz="0" w:space="0" w:color="auto"/>
        <w:left w:val="none" w:sz="0" w:space="0" w:color="auto"/>
        <w:bottom w:val="none" w:sz="0" w:space="0" w:color="auto"/>
        <w:right w:val="none" w:sz="0" w:space="0" w:color="auto"/>
      </w:divBdr>
    </w:div>
    <w:div w:id="2084988321">
      <w:bodyDiv w:val="1"/>
      <w:marLeft w:val="0"/>
      <w:marRight w:val="0"/>
      <w:marTop w:val="0"/>
      <w:marBottom w:val="0"/>
      <w:divBdr>
        <w:top w:val="none" w:sz="0" w:space="0" w:color="auto"/>
        <w:left w:val="none" w:sz="0" w:space="0" w:color="auto"/>
        <w:bottom w:val="none" w:sz="0" w:space="0" w:color="auto"/>
        <w:right w:val="none" w:sz="0" w:space="0" w:color="auto"/>
      </w:divBdr>
    </w:div>
    <w:div w:id="2102486588">
      <w:bodyDiv w:val="1"/>
      <w:marLeft w:val="0"/>
      <w:marRight w:val="0"/>
      <w:marTop w:val="0"/>
      <w:marBottom w:val="0"/>
      <w:divBdr>
        <w:top w:val="none" w:sz="0" w:space="0" w:color="auto"/>
        <w:left w:val="none" w:sz="0" w:space="0" w:color="auto"/>
        <w:bottom w:val="none" w:sz="0" w:space="0" w:color="auto"/>
        <w:right w:val="none" w:sz="0" w:space="0" w:color="auto"/>
      </w:divBdr>
    </w:div>
    <w:div w:id="211327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B002B</cp:lastModifiedBy>
  <cp:revision>4</cp:revision>
  <dcterms:created xsi:type="dcterms:W3CDTF">2018-11-23T01:06:00Z</dcterms:created>
  <dcterms:modified xsi:type="dcterms:W3CDTF">2018-11-23T03:09:00Z</dcterms:modified>
</cp:coreProperties>
</file>